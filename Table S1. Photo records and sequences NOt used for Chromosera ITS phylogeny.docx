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4DD49" w14:textId="6DA943DD" w:rsidR="00116581" w:rsidRPr="00C340A4" w:rsidRDefault="00116581" w:rsidP="00BD4770">
      <w:pPr>
        <w:spacing w:line="480" w:lineRule="auto"/>
        <w:ind w:right="-7"/>
        <w:rPr>
          <w:b/>
          <w:sz w:val="16"/>
          <w:szCs w:val="16"/>
          <w:lang w:val="en-CA"/>
        </w:rPr>
      </w:pPr>
      <w:r w:rsidRPr="00C340A4">
        <w:rPr>
          <w:b/>
          <w:sz w:val="16"/>
          <w:szCs w:val="16"/>
          <w:lang w:val="en-CA"/>
        </w:rPr>
        <w:t xml:space="preserve">Table </w:t>
      </w:r>
      <w:r w:rsidR="000E79E0">
        <w:rPr>
          <w:b/>
          <w:sz w:val="16"/>
          <w:szCs w:val="16"/>
          <w:lang w:val="en-CA"/>
        </w:rPr>
        <w:t>S</w:t>
      </w:r>
      <w:r w:rsidR="008222AD">
        <w:rPr>
          <w:b/>
          <w:sz w:val="16"/>
          <w:szCs w:val="16"/>
          <w:lang w:val="en-CA"/>
        </w:rPr>
        <w:t>1</w:t>
      </w:r>
      <w:r w:rsidRPr="00C340A4">
        <w:rPr>
          <w:b/>
          <w:sz w:val="16"/>
          <w:szCs w:val="16"/>
          <w:lang w:val="en-CA"/>
        </w:rPr>
        <w:t>. Taxa and corresponding GenBank</w:t>
      </w:r>
      <w:r w:rsidR="000E79E0">
        <w:rPr>
          <w:b/>
          <w:sz w:val="16"/>
          <w:szCs w:val="16"/>
          <w:lang w:val="en-CA"/>
        </w:rPr>
        <w:t xml:space="preserve"> or NOBAS</w:t>
      </w:r>
      <w:r w:rsidR="00AD254D">
        <w:rPr>
          <w:rStyle w:val="FootnoteReference"/>
          <w:b/>
          <w:sz w:val="16"/>
          <w:szCs w:val="16"/>
          <w:lang w:val="en-CA"/>
        </w:rPr>
        <w:footnoteReference w:id="1"/>
      </w:r>
      <w:r w:rsidR="00AD254D">
        <w:rPr>
          <w:b/>
          <w:sz w:val="16"/>
          <w:szCs w:val="16"/>
          <w:lang w:val="en-CA"/>
        </w:rPr>
        <w:t xml:space="preserve"> </w:t>
      </w:r>
      <w:r w:rsidR="000E79E0">
        <w:rPr>
          <w:b/>
          <w:sz w:val="16"/>
          <w:szCs w:val="16"/>
          <w:lang w:val="en-CA"/>
        </w:rPr>
        <w:t xml:space="preserve">sequence </w:t>
      </w:r>
      <w:r w:rsidRPr="00C340A4">
        <w:rPr>
          <w:b/>
          <w:sz w:val="16"/>
          <w:szCs w:val="16"/>
          <w:lang w:val="en-CA"/>
        </w:rPr>
        <w:t xml:space="preserve">accession numbers </w:t>
      </w:r>
      <w:r w:rsidR="00C04845">
        <w:rPr>
          <w:b/>
          <w:sz w:val="16"/>
          <w:szCs w:val="16"/>
          <w:lang w:val="en-CA"/>
        </w:rPr>
        <w:t xml:space="preserve">in distribution maps (Figure 2) that do </w:t>
      </w:r>
      <w:r w:rsidR="00C04845" w:rsidRPr="00C04845">
        <w:rPr>
          <w:b/>
          <w:sz w:val="16"/>
          <w:szCs w:val="16"/>
          <w:u w:val="single"/>
          <w:lang w:val="en-CA"/>
        </w:rPr>
        <w:t xml:space="preserve">not </w:t>
      </w:r>
      <w:r w:rsidR="00395D7F">
        <w:rPr>
          <w:b/>
          <w:sz w:val="16"/>
          <w:szCs w:val="16"/>
          <w:u w:val="single"/>
          <w:lang w:val="en-CA"/>
        </w:rPr>
        <w:t xml:space="preserve">appear </w:t>
      </w:r>
      <w:r w:rsidR="00C04845">
        <w:rPr>
          <w:b/>
          <w:sz w:val="16"/>
          <w:szCs w:val="16"/>
          <w:lang w:val="en-CA"/>
        </w:rPr>
        <w:t>in the ITS</w:t>
      </w:r>
      <w:r w:rsidR="00B753FD">
        <w:rPr>
          <w:b/>
          <w:sz w:val="16"/>
          <w:szCs w:val="16"/>
          <w:lang w:val="en-CA"/>
        </w:rPr>
        <w:t>-</w:t>
      </w:r>
      <w:r w:rsidR="00B753FD" w:rsidRPr="001B5881">
        <w:rPr>
          <w:b/>
          <w:sz w:val="16"/>
          <w:szCs w:val="16"/>
          <w:lang w:val="en-CA"/>
        </w:rPr>
        <w:t>LSU</w:t>
      </w:r>
      <w:r w:rsidR="00C04845" w:rsidRPr="001B5881">
        <w:rPr>
          <w:b/>
          <w:sz w:val="16"/>
          <w:szCs w:val="16"/>
          <w:lang w:val="en-CA"/>
        </w:rPr>
        <w:t xml:space="preserve"> p</w:t>
      </w:r>
      <w:r w:rsidR="00C04845">
        <w:rPr>
          <w:b/>
          <w:sz w:val="16"/>
          <w:szCs w:val="16"/>
          <w:lang w:val="en-CA"/>
        </w:rPr>
        <w:t>hylogenetic tree (Figure 1)</w:t>
      </w:r>
      <w:r w:rsidR="00395D7F">
        <w:rPr>
          <w:b/>
          <w:sz w:val="16"/>
          <w:szCs w:val="16"/>
          <w:lang w:val="en-CA"/>
        </w:rPr>
        <w:t xml:space="preserve"> and additional specimen and photo records lacking sequences</w:t>
      </w:r>
      <w:r w:rsidR="00C04845">
        <w:rPr>
          <w:b/>
          <w:sz w:val="16"/>
          <w:szCs w:val="16"/>
          <w:lang w:val="en-CA"/>
        </w:rPr>
        <w:t xml:space="preserve">. </w:t>
      </w:r>
      <w:r w:rsidR="00812607">
        <w:rPr>
          <w:b/>
          <w:sz w:val="16"/>
          <w:szCs w:val="16"/>
          <w:lang w:val="en-CA"/>
        </w:rPr>
        <w:t>Sequences are ITS + 5.8S, unless otherwise marked as also containing LSU (28S) in addition to ITS.</w:t>
      </w:r>
    </w:p>
    <w:tbl>
      <w:tblPr>
        <w:tblStyle w:val="TableGrid"/>
        <w:tblW w:w="10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403"/>
        <w:gridCol w:w="1728"/>
        <w:gridCol w:w="1553"/>
        <w:gridCol w:w="362"/>
        <w:gridCol w:w="65"/>
        <w:gridCol w:w="147"/>
        <w:gridCol w:w="1250"/>
        <w:gridCol w:w="235"/>
        <w:gridCol w:w="290"/>
        <w:gridCol w:w="22"/>
        <w:gridCol w:w="305"/>
      </w:tblGrid>
      <w:tr w:rsidR="00F80041" w:rsidRPr="00C340A4" w14:paraId="703D44F4" w14:textId="77777777" w:rsidTr="00A95D6A">
        <w:trPr>
          <w:gridAfter w:val="1"/>
          <w:wAfter w:w="305" w:type="dxa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584A0B44" w14:textId="77777777" w:rsidR="00555B24" w:rsidRPr="00C340A4" w:rsidRDefault="00555B24" w:rsidP="001A20B6">
            <w:pPr>
              <w:ind w:left="176" w:right="-108" w:hanging="176"/>
              <w:rPr>
                <w:sz w:val="16"/>
                <w:szCs w:val="16"/>
                <w:lang w:val="en-CA"/>
              </w:rPr>
            </w:pPr>
            <w:r w:rsidRPr="00C340A4">
              <w:rPr>
                <w:sz w:val="16"/>
                <w:szCs w:val="16"/>
                <w:lang w:val="en-CA"/>
              </w:rPr>
              <w:t>Taxon</w:t>
            </w:r>
          </w:p>
        </w:tc>
        <w:tc>
          <w:tcPr>
            <w:tcW w:w="2403" w:type="dxa"/>
            <w:tcBorders>
              <w:top w:val="single" w:sz="4" w:space="0" w:color="auto"/>
              <w:bottom w:val="single" w:sz="4" w:space="0" w:color="auto"/>
            </w:tcBorders>
          </w:tcPr>
          <w:p w14:paraId="2B9F1010" w14:textId="486965C7" w:rsidR="00555B24" w:rsidRPr="00C340A4" w:rsidRDefault="00555B24" w:rsidP="00F80041">
            <w:pPr>
              <w:ind w:left="-74" w:right="-345"/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Collection, accession number (herbarium)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1037FFEB" w14:textId="4AAE53A3" w:rsidR="00555B24" w:rsidRPr="00C340A4" w:rsidRDefault="00555B24" w:rsidP="00720258">
            <w:pPr>
              <w:ind w:left="76" w:right="-251"/>
              <w:rPr>
                <w:sz w:val="16"/>
                <w:szCs w:val="16"/>
                <w:lang w:val="en-CA"/>
              </w:rPr>
            </w:pPr>
            <w:r w:rsidRPr="00C340A4">
              <w:rPr>
                <w:sz w:val="16"/>
                <w:szCs w:val="16"/>
                <w:lang w:val="en-CA"/>
              </w:rPr>
              <w:t xml:space="preserve">Geographic </w:t>
            </w:r>
            <w:r>
              <w:rPr>
                <w:sz w:val="16"/>
                <w:szCs w:val="16"/>
                <w:lang w:val="en-CA"/>
              </w:rPr>
              <w:t>origin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704ACB" w14:textId="1316E46B" w:rsidR="00555B24" w:rsidRDefault="00555B24" w:rsidP="002A763A">
            <w:pPr>
              <w:ind w:left="527" w:right="-195"/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Sequence accession</w:t>
            </w:r>
          </w:p>
          <w:p w14:paraId="6CC91798" w14:textId="65A306DD" w:rsidR="00555B24" w:rsidRDefault="00555B24" w:rsidP="002A763A">
            <w:pPr>
              <w:ind w:left="527" w:right="-195"/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 xml:space="preserve">ITS </w:t>
            </w:r>
          </w:p>
          <w:p w14:paraId="2E421B4D" w14:textId="11502363" w:rsidR="00555B24" w:rsidRDefault="00555B24" w:rsidP="002A763A">
            <w:pPr>
              <w:ind w:left="527" w:right="-195"/>
              <w:rPr>
                <w:sz w:val="16"/>
                <w:szCs w:val="16"/>
                <w:lang w:val="en-CA"/>
              </w:rPr>
            </w:pPr>
          </w:p>
        </w:tc>
        <w:tc>
          <w:tcPr>
            <w:tcW w:w="200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E87665C" w14:textId="242AFFA1" w:rsidR="00555B24" w:rsidRDefault="00555B24" w:rsidP="002648C7">
            <w:pPr>
              <w:tabs>
                <w:tab w:val="left" w:pos="176"/>
              </w:tabs>
              <w:ind w:left="-183" w:firstLine="117"/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Number</w:t>
            </w:r>
          </w:p>
          <w:p w14:paraId="4F61A67F" w14:textId="1B0C4CB6" w:rsidR="00555B24" w:rsidRPr="00C340A4" w:rsidRDefault="00555B24" w:rsidP="002648C7">
            <w:pPr>
              <w:tabs>
                <w:tab w:val="left" w:pos="176"/>
              </w:tabs>
              <w:ind w:left="-183" w:firstLine="117"/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LSU (28S)</w:t>
            </w:r>
          </w:p>
        </w:tc>
      </w:tr>
      <w:tr w:rsidR="00F80041" w:rsidRPr="0012019D" w14:paraId="4D27EDA0" w14:textId="77777777" w:rsidTr="00A95D6A">
        <w:trPr>
          <w:trHeight w:val="332"/>
        </w:trPr>
        <w:tc>
          <w:tcPr>
            <w:tcW w:w="2127" w:type="dxa"/>
          </w:tcPr>
          <w:p w14:paraId="2F672449" w14:textId="5DFBEE1A" w:rsidR="002A763A" w:rsidRPr="00E72AA3" w:rsidRDefault="002A763A" w:rsidP="001A20B6">
            <w:pPr>
              <w:spacing w:line="480" w:lineRule="auto"/>
              <w:ind w:left="172" w:right="-108" w:hanging="172"/>
              <w:rPr>
                <w:i/>
                <w:iCs/>
                <w:sz w:val="16"/>
                <w:szCs w:val="16"/>
              </w:rPr>
            </w:pPr>
            <w:proofErr w:type="spellStart"/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>Chromosera</w:t>
            </w:r>
            <w:proofErr w:type="spellEnd"/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 xml:space="preserve"> </w:t>
            </w:r>
            <w:proofErr w:type="spellStart"/>
            <w:r w:rsidRPr="00E72AA3">
              <w:rPr>
                <w:iCs/>
                <w:color w:val="000000" w:themeColor="text1"/>
                <w:sz w:val="16"/>
                <w:szCs w:val="16"/>
                <w:lang w:val="en-CA"/>
              </w:rPr>
              <w:t>aff</w:t>
            </w:r>
            <w:proofErr w:type="spellEnd"/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 xml:space="preserve">. </w:t>
            </w:r>
            <w:proofErr w:type="spellStart"/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>citrinopallida</w:t>
            </w:r>
            <w:proofErr w:type="spellEnd"/>
            <w:r w:rsidRPr="00E72AA3">
              <w:rPr>
                <w:iCs/>
                <w:color w:val="000000" w:themeColor="text1"/>
                <w:sz w:val="16"/>
                <w:szCs w:val="16"/>
                <w:lang w:val="en-CA"/>
              </w:rPr>
              <w:t xml:space="preserve"> (as </w:t>
            </w:r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 xml:space="preserve">C. </w:t>
            </w:r>
            <w:proofErr w:type="spellStart"/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>citrinopallida</w:t>
            </w:r>
            <w:proofErr w:type="spellEnd"/>
            <w:r w:rsidRPr="00E72AA3">
              <w:rPr>
                <w:iCs/>
                <w:color w:val="000000" w:themeColor="text1"/>
                <w:sz w:val="16"/>
                <w:szCs w:val="16"/>
                <w:lang w:val="en-CA"/>
              </w:rPr>
              <w:t>)</w:t>
            </w:r>
          </w:p>
        </w:tc>
        <w:tc>
          <w:tcPr>
            <w:tcW w:w="2403" w:type="dxa"/>
          </w:tcPr>
          <w:p w14:paraId="22E7BEAA" w14:textId="432F5B78" w:rsidR="002A763A" w:rsidRPr="00E72AA3" w:rsidRDefault="002A763A" w:rsidP="00F80041">
            <w:pPr>
              <w:spacing w:line="480" w:lineRule="auto"/>
              <w:ind w:left="-74" w:right="-345"/>
              <w:rPr>
                <w:sz w:val="16"/>
                <w:szCs w:val="16"/>
              </w:rPr>
            </w:pPr>
            <w:r w:rsidRPr="00E72AA3">
              <w:rPr>
                <w:color w:val="000000" w:themeColor="text1"/>
                <w:sz w:val="16"/>
                <w:szCs w:val="16"/>
                <w:lang w:val="en-CA"/>
              </w:rPr>
              <w:t>Boertmann 2006/2, DEN-29(CFMR)</w:t>
            </w:r>
          </w:p>
        </w:tc>
        <w:tc>
          <w:tcPr>
            <w:tcW w:w="1728" w:type="dxa"/>
          </w:tcPr>
          <w:p w14:paraId="2F8A57CD" w14:textId="507F427D" w:rsidR="002A763A" w:rsidRPr="00E72AA3" w:rsidRDefault="002A763A" w:rsidP="00720258">
            <w:pPr>
              <w:spacing w:line="480" w:lineRule="auto"/>
              <w:ind w:left="76"/>
              <w:rPr>
                <w:sz w:val="16"/>
                <w:szCs w:val="16"/>
              </w:rPr>
            </w:pPr>
            <w:r w:rsidRPr="00E72AA3">
              <w:rPr>
                <w:color w:val="000000" w:themeColor="text1"/>
                <w:sz w:val="16"/>
                <w:szCs w:val="16"/>
                <w:lang w:val="en-CA"/>
              </w:rPr>
              <w:t>Greenland</w:t>
            </w:r>
          </w:p>
        </w:tc>
        <w:tc>
          <w:tcPr>
            <w:tcW w:w="1980" w:type="dxa"/>
            <w:gridSpan w:val="3"/>
          </w:tcPr>
          <w:p w14:paraId="703DF722" w14:textId="77777777" w:rsidR="002A763A" w:rsidRPr="00E72AA3" w:rsidRDefault="002A763A" w:rsidP="002648C7">
            <w:pPr>
              <w:spacing w:line="480" w:lineRule="auto"/>
              <w:ind w:left="-183" w:firstLine="319"/>
              <w:rPr>
                <w:sz w:val="16"/>
                <w:szCs w:val="16"/>
              </w:rPr>
            </w:pPr>
            <w:r w:rsidRPr="00E72AA3">
              <w:rPr>
                <w:color w:val="000000" w:themeColor="text1"/>
                <w:sz w:val="16"/>
                <w:szCs w:val="16"/>
                <w:lang w:val="en-CA"/>
              </w:rPr>
              <w:t>KF291072</w:t>
            </w:r>
          </w:p>
        </w:tc>
        <w:tc>
          <w:tcPr>
            <w:tcW w:w="1397" w:type="dxa"/>
            <w:gridSpan w:val="2"/>
          </w:tcPr>
          <w:p w14:paraId="13607FE5" w14:textId="2BAFB79A" w:rsidR="002A763A" w:rsidRPr="00E72AA3" w:rsidRDefault="002648C7" w:rsidP="002648C7">
            <w:pPr>
              <w:spacing w:line="480" w:lineRule="auto"/>
              <w:ind w:left="-183" w:firstLine="117"/>
              <w:rPr>
                <w:sz w:val="16"/>
                <w:szCs w:val="16"/>
              </w:rPr>
            </w:pPr>
            <w:r w:rsidRPr="0012019D">
              <w:rPr>
                <w:b/>
                <w:bCs/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</w:tcPr>
          <w:p w14:paraId="0089E066" w14:textId="77777777" w:rsidR="002A763A" w:rsidRPr="00E72AA3" w:rsidRDefault="002A763A" w:rsidP="002648C7">
            <w:pPr>
              <w:spacing w:line="480" w:lineRule="auto"/>
              <w:ind w:left="-183" w:firstLine="319"/>
              <w:rPr>
                <w:sz w:val="16"/>
                <w:szCs w:val="16"/>
              </w:rPr>
            </w:pPr>
          </w:p>
        </w:tc>
        <w:tc>
          <w:tcPr>
            <w:tcW w:w="327" w:type="dxa"/>
            <w:gridSpan w:val="2"/>
          </w:tcPr>
          <w:p w14:paraId="6957175B" w14:textId="48806405" w:rsidR="002A763A" w:rsidRPr="00E72AA3" w:rsidRDefault="002A763A" w:rsidP="002648C7">
            <w:pPr>
              <w:spacing w:line="480" w:lineRule="auto"/>
              <w:rPr>
                <w:sz w:val="16"/>
                <w:szCs w:val="16"/>
              </w:rPr>
            </w:pPr>
          </w:p>
        </w:tc>
      </w:tr>
      <w:tr w:rsidR="00F80041" w:rsidRPr="00C340A4" w14:paraId="1E18632D" w14:textId="77777777" w:rsidTr="00A95D6A">
        <w:tc>
          <w:tcPr>
            <w:tcW w:w="2127" w:type="dxa"/>
          </w:tcPr>
          <w:p w14:paraId="6CAF0BC6" w14:textId="3085CD2F" w:rsidR="002A763A" w:rsidRPr="00E72AA3" w:rsidRDefault="002A763A" w:rsidP="001A20B6">
            <w:pPr>
              <w:spacing w:line="480" w:lineRule="auto"/>
              <w:ind w:left="172" w:right="-108" w:hanging="172"/>
              <w:rPr>
                <w:sz w:val="16"/>
                <w:szCs w:val="16"/>
                <w:lang w:val="fr-CA"/>
              </w:rPr>
            </w:pPr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>C</w:t>
            </w:r>
            <w:r w:rsidR="00F80041">
              <w:rPr>
                <w:i/>
                <w:color w:val="000000" w:themeColor="text1"/>
                <w:sz w:val="16"/>
                <w:szCs w:val="16"/>
                <w:lang w:val="en-CA"/>
              </w:rPr>
              <w:t>.</w:t>
            </w:r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 xml:space="preserve"> </w:t>
            </w:r>
            <w:proofErr w:type="spellStart"/>
            <w:r w:rsidRPr="00E72AA3">
              <w:rPr>
                <w:iCs/>
                <w:color w:val="000000" w:themeColor="text1"/>
                <w:sz w:val="16"/>
                <w:szCs w:val="16"/>
                <w:lang w:val="en-CA"/>
              </w:rPr>
              <w:t>aff</w:t>
            </w:r>
            <w:proofErr w:type="spellEnd"/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 xml:space="preserve">. </w:t>
            </w:r>
            <w:proofErr w:type="spellStart"/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>citrinopallida</w:t>
            </w:r>
            <w:proofErr w:type="spellEnd"/>
            <w:r w:rsidRPr="00E72AA3">
              <w:rPr>
                <w:iCs/>
                <w:color w:val="000000" w:themeColor="text1"/>
                <w:sz w:val="16"/>
                <w:szCs w:val="16"/>
                <w:lang w:val="en-CA"/>
              </w:rPr>
              <w:t xml:space="preserve"> </w:t>
            </w:r>
          </w:p>
        </w:tc>
        <w:tc>
          <w:tcPr>
            <w:tcW w:w="2403" w:type="dxa"/>
          </w:tcPr>
          <w:p w14:paraId="12638D8A" w14:textId="4BC70168" w:rsidR="002A763A" w:rsidRPr="00E72AA3" w:rsidRDefault="002A763A" w:rsidP="00F80041">
            <w:pPr>
              <w:spacing w:line="480" w:lineRule="auto"/>
              <w:ind w:left="-74" w:right="-345"/>
              <w:rPr>
                <w:sz w:val="16"/>
                <w:szCs w:val="16"/>
                <w:lang w:val="en-CA"/>
              </w:rPr>
            </w:pPr>
            <w:r w:rsidRPr="00E72AA3">
              <w:rPr>
                <w:color w:val="000000" w:themeColor="text1"/>
                <w:sz w:val="16"/>
                <w:szCs w:val="16"/>
                <w:lang w:val="en-CA"/>
              </w:rPr>
              <w:t>Lutzoni 930731-1, (DUKE)</w:t>
            </w:r>
          </w:p>
        </w:tc>
        <w:tc>
          <w:tcPr>
            <w:tcW w:w="1728" w:type="dxa"/>
          </w:tcPr>
          <w:p w14:paraId="10399C1C" w14:textId="5917A89A" w:rsidR="002A763A" w:rsidRPr="00E72AA3" w:rsidRDefault="002A763A" w:rsidP="00720258">
            <w:pPr>
              <w:spacing w:line="480" w:lineRule="auto"/>
              <w:ind w:left="76"/>
              <w:rPr>
                <w:sz w:val="16"/>
                <w:szCs w:val="16"/>
                <w:lang w:val="en-CA"/>
              </w:rPr>
            </w:pPr>
            <w:r w:rsidRPr="00E72AA3">
              <w:rPr>
                <w:color w:val="000000" w:themeColor="text1"/>
                <w:sz w:val="16"/>
                <w:szCs w:val="16"/>
                <w:lang w:val="en-CA"/>
              </w:rPr>
              <w:t>Iceland</w:t>
            </w:r>
          </w:p>
        </w:tc>
        <w:tc>
          <w:tcPr>
            <w:tcW w:w="1980" w:type="dxa"/>
            <w:gridSpan w:val="3"/>
          </w:tcPr>
          <w:p w14:paraId="4326F48B" w14:textId="77777777" w:rsidR="002A763A" w:rsidRPr="00E72AA3" w:rsidRDefault="002A763A" w:rsidP="002648C7">
            <w:pPr>
              <w:spacing w:line="480" w:lineRule="auto"/>
              <w:ind w:left="-183" w:firstLine="319"/>
              <w:rPr>
                <w:sz w:val="16"/>
                <w:szCs w:val="16"/>
                <w:lang w:val="en-CA"/>
              </w:rPr>
            </w:pPr>
            <w:r w:rsidRPr="00E72AA3">
              <w:rPr>
                <w:color w:val="000000" w:themeColor="text1"/>
                <w:sz w:val="16"/>
                <w:szCs w:val="16"/>
                <w:lang w:val="en-CA"/>
              </w:rPr>
              <w:t>U66435</w:t>
            </w:r>
          </w:p>
        </w:tc>
        <w:tc>
          <w:tcPr>
            <w:tcW w:w="1397" w:type="dxa"/>
            <w:gridSpan w:val="2"/>
          </w:tcPr>
          <w:p w14:paraId="52835346" w14:textId="78C7FEF9" w:rsidR="002A763A" w:rsidRPr="00E72AA3" w:rsidRDefault="002A763A" w:rsidP="002648C7">
            <w:pPr>
              <w:spacing w:line="480" w:lineRule="auto"/>
              <w:ind w:left="-183" w:firstLine="117"/>
              <w:rPr>
                <w:sz w:val="16"/>
                <w:szCs w:val="16"/>
                <w:lang w:val="en-CA"/>
              </w:rPr>
            </w:pPr>
            <w:r w:rsidRPr="00E72AA3">
              <w:rPr>
                <w:color w:val="000000" w:themeColor="text1"/>
                <w:sz w:val="16"/>
                <w:szCs w:val="16"/>
                <w:lang w:val="en-CA"/>
              </w:rPr>
              <w:t>U66435</w:t>
            </w:r>
          </w:p>
        </w:tc>
        <w:tc>
          <w:tcPr>
            <w:tcW w:w="525" w:type="dxa"/>
            <w:gridSpan w:val="2"/>
          </w:tcPr>
          <w:p w14:paraId="3F8C25F3" w14:textId="77777777" w:rsidR="002A763A" w:rsidRPr="00E72AA3" w:rsidRDefault="002A763A" w:rsidP="002648C7">
            <w:pPr>
              <w:spacing w:line="480" w:lineRule="auto"/>
              <w:ind w:left="-183" w:firstLine="319"/>
              <w:rPr>
                <w:sz w:val="16"/>
                <w:szCs w:val="16"/>
                <w:lang w:val="en-CA"/>
              </w:rPr>
            </w:pPr>
          </w:p>
        </w:tc>
        <w:tc>
          <w:tcPr>
            <w:tcW w:w="327" w:type="dxa"/>
            <w:gridSpan w:val="2"/>
          </w:tcPr>
          <w:p w14:paraId="0D26A1C3" w14:textId="1B3AF315" w:rsidR="002A763A" w:rsidRPr="00E72AA3" w:rsidRDefault="002A763A" w:rsidP="002648C7">
            <w:pPr>
              <w:spacing w:line="480" w:lineRule="auto"/>
              <w:ind w:left="527"/>
              <w:rPr>
                <w:sz w:val="16"/>
                <w:szCs w:val="16"/>
                <w:lang w:val="en-CA"/>
              </w:rPr>
            </w:pPr>
          </w:p>
        </w:tc>
      </w:tr>
      <w:tr w:rsidR="00F80041" w:rsidRPr="008444E7" w14:paraId="1C9982AB" w14:textId="77777777" w:rsidTr="00A95D6A">
        <w:trPr>
          <w:trHeight w:val="332"/>
        </w:trPr>
        <w:tc>
          <w:tcPr>
            <w:tcW w:w="2127" w:type="dxa"/>
          </w:tcPr>
          <w:p w14:paraId="28A164B4" w14:textId="376CBC6B" w:rsidR="002A763A" w:rsidRPr="00E72AA3" w:rsidRDefault="002A763A" w:rsidP="001A20B6">
            <w:pPr>
              <w:spacing w:line="480" w:lineRule="auto"/>
              <w:ind w:left="172" w:right="-108" w:hanging="172"/>
              <w:rPr>
                <w:color w:val="000000"/>
                <w:sz w:val="16"/>
                <w:szCs w:val="16"/>
              </w:rPr>
            </w:pPr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>C</w:t>
            </w:r>
            <w:r w:rsidR="00F80041">
              <w:rPr>
                <w:i/>
                <w:color w:val="000000" w:themeColor="text1"/>
                <w:sz w:val="16"/>
                <w:szCs w:val="16"/>
                <w:lang w:val="en-CA"/>
              </w:rPr>
              <w:t>.</w:t>
            </w:r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 xml:space="preserve"> </w:t>
            </w:r>
            <w:proofErr w:type="spellStart"/>
            <w:r w:rsidRPr="00E72AA3">
              <w:rPr>
                <w:iCs/>
                <w:color w:val="000000" w:themeColor="text1"/>
                <w:sz w:val="16"/>
                <w:szCs w:val="16"/>
                <w:lang w:val="en-CA"/>
              </w:rPr>
              <w:t>aff</w:t>
            </w:r>
            <w:proofErr w:type="spellEnd"/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 xml:space="preserve">. </w:t>
            </w:r>
            <w:proofErr w:type="spellStart"/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>citrinopallida</w:t>
            </w:r>
            <w:proofErr w:type="spellEnd"/>
            <w:r w:rsidRPr="00E72AA3">
              <w:rPr>
                <w:iCs/>
                <w:color w:val="000000" w:themeColor="text1"/>
                <w:sz w:val="16"/>
                <w:szCs w:val="16"/>
                <w:lang w:val="en-CA"/>
              </w:rPr>
              <w:t xml:space="preserve"> </w:t>
            </w:r>
          </w:p>
        </w:tc>
        <w:tc>
          <w:tcPr>
            <w:tcW w:w="2403" w:type="dxa"/>
          </w:tcPr>
          <w:p w14:paraId="52A11F70" w14:textId="55F8B8C2" w:rsidR="002A763A" w:rsidRPr="00E72AA3" w:rsidRDefault="002A763A" w:rsidP="00F80041">
            <w:pPr>
              <w:pStyle w:val="HTMLPreformatted"/>
              <w:shd w:val="clear" w:color="auto" w:fill="FFFFFF"/>
              <w:spacing w:line="480" w:lineRule="auto"/>
              <w:ind w:left="-74" w:right="-34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72AA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CA"/>
              </w:rPr>
              <w:t>252385 (O-F)</w:t>
            </w:r>
          </w:p>
        </w:tc>
        <w:tc>
          <w:tcPr>
            <w:tcW w:w="1728" w:type="dxa"/>
          </w:tcPr>
          <w:p w14:paraId="0A3FE18F" w14:textId="1D0E6B7C" w:rsidR="002A763A" w:rsidRPr="00E72AA3" w:rsidRDefault="002A763A" w:rsidP="00720258">
            <w:pPr>
              <w:spacing w:line="480" w:lineRule="auto"/>
              <w:ind w:left="76"/>
              <w:rPr>
                <w:sz w:val="16"/>
                <w:szCs w:val="16"/>
              </w:rPr>
            </w:pPr>
            <w:r w:rsidRPr="00E72AA3">
              <w:rPr>
                <w:color w:val="000000" w:themeColor="text1"/>
                <w:sz w:val="16"/>
                <w:szCs w:val="16"/>
                <w:lang w:val="en-CA"/>
              </w:rPr>
              <w:t>Norway</w:t>
            </w:r>
          </w:p>
        </w:tc>
        <w:tc>
          <w:tcPr>
            <w:tcW w:w="1980" w:type="dxa"/>
            <w:gridSpan w:val="3"/>
          </w:tcPr>
          <w:p w14:paraId="1D27CEF3" w14:textId="77777777" w:rsidR="002A763A" w:rsidRPr="00E72AA3" w:rsidRDefault="002A763A" w:rsidP="002648C7">
            <w:pPr>
              <w:spacing w:line="480" w:lineRule="auto"/>
              <w:ind w:left="-183" w:firstLine="319"/>
              <w:rPr>
                <w:b/>
                <w:bCs/>
                <w:sz w:val="16"/>
                <w:szCs w:val="16"/>
              </w:rPr>
            </w:pPr>
            <w:r w:rsidRPr="00E72AA3">
              <w:rPr>
                <w:color w:val="000000" w:themeColor="text1"/>
                <w:sz w:val="16"/>
                <w:szCs w:val="16"/>
                <w:lang w:val="en-CA"/>
              </w:rPr>
              <w:t>NOBAS3254-16</w:t>
            </w:r>
          </w:p>
        </w:tc>
        <w:tc>
          <w:tcPr>
            <w:tcW w:w="1397" w:type="dxa"/>
            <w:gridSpan w:val="2"/>
          </w:tcPr>
          <w:p w14:paraId="1108247B" w14:textId="0F23486B" w:rsidR="002A763A" w:rsidRPr="00E72AA3" w:rsidRDefault="002648C7" w:rsidP="002648C7">
            <w:pPr>
              <w:spacing w:line="480" w:lineRule="auto"/>
              <w:ind w:left="-183" w:firstLine="117"/>
              <w:rPr>
                <w:b/>
                <w:bCs/>
                <w:sz w:val="16"/>
                <w:szCs w:val="16"/>
              </w:rPr>
            </w:pPr>
            <w:r w:rsidRPr="0012019D">
              <w:rPr>
                <w:b/>
                <w:bCs/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</w:tcPr>
          <w:p w14:paraId="70B38F01" w14:textId="77777777" w:rsidR="002A763A" w:rsidRPr="00E72AA3" w:rsidRDefault="002A763A" w:rsidP="002648C7">
            <w:pPr>
              <w:spacing w:line="480" w:lineRule="auto"/>
              <w:ind w:left="-183" w:firstLine="319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7" w:type="dxa"/>
            <w:gridSpan w:val="2"/>
          </w:tcPr>
          <w:p w14:paraId="4FBCE492" w14:textId="2DECCE50" w:rsidR="002A763A" w:rsidRPr="00E72AA3" w:rsidRDefault="002A763A" w:rsidP="002648C7">
            <w:pPr>
              <w:spacing w:line="480" w:lineRule="auto"/>
              <w:ind w:left="527"/>
              <w:rPr>
                <w:b/>
                <w:bCs/>
                <w:sz w:val="16"/>
                <w:szCs w:val="16"/>
              </w:rPr>
            </w:pPr>
          </w:p>
        </w:tc>
      </w:tr>
      <w:tr w:rsidR="00F80041" w:rsidRPr="0012019D" w14:paraId="6DBF2A60" w14:textId="77777777" w:rsidTr="00A95D6A">
        <w:trPr>
          <w:trHeight w:val="332"/>
        </w:trPr>
        <w:tc>
          <w:tcPr>
            <w:tcW w:w="2127" w:type="dxa"/>
          </w:tcPr>
          <w:p w14:paraId="555F2E7F" w14:textId="4E1B8541" w:rsidR="002648C7" w:rsidRPr="00E72AA3" w:rsidRDefault="002648C7" w:rsidP="001A20B6">
            <w:pPr>
              <w:spacing w:line="480" w:lineRule="auto"/>
              <w:ind w:left="172" w:right="-108" w:hanging="172"/>
              <w:rPr>
                <w:i/>
                <w:iCs/>
                <w:color w:val="000000"/>
                <w:sz w:val="16"/>
                <w:szCs w:val="16"/>
              </w:rPr>
            </w:pPr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>C</w:t>
            </w:r>
            <w:r w:rsidR="00F80041">
              <w:rPr>
                <w:i/>
                <w:color w:val="000000" w:themeColor="text1"/>
                <w:sz w:val="16"/>
                <w:szCs w:val="16"/>
                <w:lang w:val="en-CA"/>
              </w:rPr>
              <w:t>.</w:t>
            </w:r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 xml:space="preserve"> </w:t>
            </w:r>
            <w:proofErr w:type="spellStart"/>
            <w:r w:rsidRPr="00E72AA3">
              <w:rPr>
                <w:iCs/>
                <w:color w:val="000000" w:themeColor="text1"/>
                <w:sz w:val="16"/>
                <w:szCs w:val="16"/>
                <w:lang w:val="en-CA"/>
              </w:rPr>
              <w:t>aff</w:t>
            </w:r>
            <w:proofErr w:type="spellEnd"/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 xml:space="preserve">. </w:t>
            </w:r>
            <w:proofErr w:type="spellStart"/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>citrinopallida</w:t>
            </w:r>
            <w:proofErr w:type="spellEnd"/>
            <w:r w:rsidRPr="00E72AA3">
              <w:rPr>
                <w:iCs/>
                <w:color w:val="000000" w:themeColor="text1"/>
                <w:sz w:val="16"/>
                <w:szCs w:val="16"/>
                <w:lang w:val="en-CA"/>
              </w:rPr>
              <w:t xml:space="preserve"> </w:t>
            </w:r>
          </w:p>
        </w:tc>
        <w:tc>
          <w:tcPr>
            <w:tcW w:w="2403" w:type="dxa"/>
          </w:tcPr>
          <w:p w14:paraId="3F879A86" w14:textId="77777777" w:rsidR="002648C7" w:rsidRPr="00E72AA3" w:rsidRDefault="002648C7" w:rsidP="00F80041">
            <w:pPr>
              <w:spacing w:line="480" w:lineRule="auto"/>
              <w:ind w:left="-74" w:right="-345"/>
              <w:rPr>
                <w:sz w:val="16"/>
                <w:szCs w:val="16"/>
              </w:rPr>
            </w:pPr>
            <w:r w:rsidRPr="00E72AA3">
              <w:rPr>
                <w:color w:val="000000" w:themeColor="text1"/>
                <w:sz w:val="16"/>
                <w:szCs w:val="16"/>
                <w:lang w:val="en-CA"/>
              </w:rPr>
              <w:t>GG312_86</w:t>
            </w:r>
          </w:p>
        </w:tc>
        <w:tc>
          <w:tcPr>
            <w:tcW w:w="1728" w:type="dxa"/>
          </w:tcPr>
          <w:p w14:paraId="503FDF18" w14:textId="77777777" w:rsidR="002648C7" w:rsidRPr="00E72AA3" w:rsidRDefault="002648C7" w:rsidP="002648C7">
            <w:pPr>
              <w:spacing w:line="480" w:lineRule="auto"/>
              <w:ind w:left="76"/>
              <w:rPr>
                <w:sz w:val="16"/>
                <w:szCs w:val="16"/>
              </w:rPr>
            </w:pPr>
            <w:r w:rsidRPr="00E72AA3">
              <w:rPr>
                <w:color w:val="000000" w:themeColor="text1"/>
                <w:sz w:val="16"/>
                <w:szCs w:val="16"/>
                <w:lang w:val="en-CA"/>
              </w:rPr>
              <w:t>Norway</w:t>
            </w:r>
          </w:p>
        </w:tc>
        <w:tc>
          <w:tcPr>
            <w:tcW w:w="1980" w:type="dxa"/>
            <w:gridSpan w:val="3"/>
          </w:tcPr>
          <w:p w14:paraId="2A377E16" w14:textId="77777777" w:rsidR="002648C7" w:rsidRPr="00E72AA3" w:rsidRDefault="002648C7" w:rsidP="002648C7">
            <w:pPr>
              <w:spacing w:line="480" w:lineRule="auto"/>
              <w:ind w:left="-183" w:firstLine="319"/>
              <w:rPr>
                <w:b/>
                <w:bCs/>
                <w:sz w:val="16"/>
                <w:szCs w:val="16"/>
              </w:rPr>
            </w:pPr>
            <w:r w:rsidRPr="00E72AA3">
              <w:rPr>
                <w:color w:val="000000" w:themeColor="text1"/>
                <w:sz w:val="16"/>
                <w:szCs w:val="16"/>
                <w:lang w:val="en-CA"/>
              </w:rPr>
              <w:t>GU234145</w:t>
            </w:r>
          </w:p>
        </w:tc>
        <w:tc>
          <w:tcPr>
            <w:tcW w:w="1397" w:type="dxa"/>
            <w:gridSpan w:val="2"/>
          </w:tcPr>
          <w:p w14:paraId="5EF2CCFE" w14:textId="579DF08F" w:rsidR="002648C7" w:rsidRPr="00E72AA3" w:rsidRDefault="002648C7" w:rsidP="002648C7">
            <w:pPr>
              <w:spacing w:line="480" w:lineRule="auto"/>
              <w:ind w:left="-183" w:firstLine="117"/>
              <w:rPr>
                <w:b/>
                <w:bCs/>
                <w:sz w:val="16"/>
                <w:szCs w:val="16"/>
              </w:rPr>
            </w:pPr>
            <w:r w:rsidRPr="0012019D">
              <w:rPr>
                <w:b/>
                <w:bCs/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</w:tcPr>
          <w:p w14:paraId="4DACB923" w14:textId="77777777" w:rsidR="002648C7" w:rsidRPr="00E72AA3" w:rsidRDefault="002648C7" w:rsidP="002648C7">
            <w:pPr>
              <w:spacing w:line="480" w:lineRule="auto"/>
              <w:ind w:left="-183" w:firstLine="319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7" w:type="dxa"/>
            <w:gridSpan w:val="2"/>
          </w:tcPr>
          <w:p w14:paraId="3D5E8272" w14:textId="42FBB71D" w:rsidR="002648C7" w:rsidRPr="00E72AA3" w:rsidRDefault="002648C7" w:rsidP="002648C7">
            <w:pPr>
              <w:spacing w:line="480" w:lineRule="auto"/>
              <w:ind w:left="527"/>
              <w:rPr>
                <w:b/>
                <w:bCs/>
                <w:sz w:val="16"/>
                <w:szCs w:val="16"/>
              </w:rPr>
            </w:pPr>
          </w:p>
        </w:tc>
      </w:tr>
      <w:tr w:rsidR="00F80041" w:rsidRPr="008444E7" w14:paraId="3B6A1C98" w14:textId="77777777" w:rsidTr="00A95D6A">
        <w:trPr>
          <w:trHeight w:val="332"/>
        </w:trPr>
        <w:tc>
          <w:tcPr>
            <w:tcW w:w="2127" w:type="dxa"/>
          </w:tcPr>
          <w:p w14:paraId="10B7CA3D" w14:textId="6FB00236" w:rsidR="002648C7" w:rsidRPr="00E72AA3" w:rsidRDefault="002648C7" w:rsidP="001A20B6">
            <w:pPr>
              <w:spacing w:line="480" w:lineRule="auto"/>
              <w:ind w:left="172" w:right="-108" w:hanging="172"/>
              <w:rPr>
                <w:i/>
                <w:color w:val="000000" w:themeColor="text1"/>
                <w:sz w:val="16"/>
                <w:szCs w:val="16"/>
                <w:lang w:val="en-CA"/>
              </w:rPr>
            </w:pPr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>C</w:t>
            </w:r>
            <w:r w:rsidR="00F80041">
              <w:rPr>
                <w:i/>
                <w:color w:val="000000" w:themeColor="text1"/>
                <w:sz w:val="16"/>
                <w:szCs w:val="16"/>
                <w:lang w:val="en-CA"/>
              </w:rPr>
              <w:t xml:space="preserve">. </w:t>
            </w:r>
            <w:proofErr w:type="spellStart"/>
            <w:r w:rsidRPr="00E72AA3">
              <w:rPr>
                <w:iCs/>
                <w:color w:val="000000" w:themeColor="text1"/>
                <w:sz w:val="16"/>
                <w:szCs w:val="16"/>
                <w:lang w:val="en-CA"/>
              </w:rPr>
              <w:t>aff</w:t>
            </w:r>
            <w:proofErr w:type="spellEnd"/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 xml:space="preserve">. </w:t>
            </w:r>
            <w:proofErr w:type="spellStart"/>
            <w:r w:rsidRPr="00E72AA3">
              <w:rPr>
                <w:i/>
                <w:sz w:val="16"/>
                <w:szCs w:val="16"/>
                <w:lang w:val="en-CA"/>
              </w:rPr>
              <w:t>citrinopallida</w:t>
            </w:r>
            <w:proofErr w:type="spellEnd"/>
            <w:r w:rsidRPr="00E72AA3">
              <w:rPr>
                <w:i/>
                <w:sz w:val="16"/>
                <w:szCs w:val="16"/>
                <w:lang w:val="en-CA"/>
              </w:rPr>
              <w:t xml:space="preserve"> </w:t>
            </w:r>
            <w:r w:rsidRPr="00E72AA3">
              <w:rPr>
                <w:iCs/>
                <w:sz w:val="16"/>
                <w:szCs w:val="16"/>
                <w:lang w:val="en-CA"/>
              </w:rPr>
              <w:t xml:space="preserve">(as </w:t>
            </w:r>
            <w:r w:rsidRPr="00E72AA3">
              <w:rPr>
                <w:i/>
                <w:sz w:val="16"/>
                <w:szCs w:val="16"/>
                <w:lang w:val="en-CA"/>
              </w:rPr>
              <w:t xml:space="preserve">C. </w:t>
            </w:r>
            <w:proofErr w:type="spellStart"/>
            <w:r w:rsidRPr="00E72AA3">
              <w:rPr>
                <w:i/>
                <w:sz w:val="16"/>
                <w:szCs w:val="16"/>
                <w:lang w:val="en-CA"/>
              </w:rPr>
              <w:t>xanthochroa</w:t>
            </w:r>
            <w:proofErr w:type="spellEnd"/>
            <w:r w:rsidRPr="00E72AA3">
              <w:rPr>
                <w:iCs/>
                <w:sz w:val="16"/>
                <w:szCs w:val="16"/>
                <w:lang w:val="en-CA"/>
              </w:rPr>
              <w:t>)</w:t>
            </w:r>
          </w:p>
        </w:tc>
        <w:tc>
          <w:tcPr>
            <w:tcW w:w="2403" w:type="dxa"/>
          </w:tcPr>
          <w:p w14:paraId="75D642D9" w14:textId="77777777" w:rsidR="002648C7" w:rsidRPr="00E72AA3" w:rsidRDefault="002648C7" w:rsidP="00F80041">
            <w:pPr>
              <w:pStyle w:val="HTMLPreformatted"/>
              <w:shd w:val="clear" w:color="auto" w:fill="FFFFFF"/>
              <w:spacing w:line="480" w:lineRule="auto"/>
              <w:ind w:left="-74" w:right="-345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CA"/>
              </w:rPr>
            </w:pPr>
            <w:r w:rsidRPr="00E72AA3">
              <w:rPr>
                <w:rFonts w:ascii="Times New Roman" w:hAnsi="Times New Roman" w:cs="Times New Roman"/>
                <w:sz w:val="16"/>
                <w:szCs w:val="16"/>
                <w:lang w:val="en-CA"/>
              </w:rPr>
              <w:t>301181 (O-F)</w:t>
            </w:r>
          </w:p>
        </w:tc>
        <w:tc>
          <w:tcPr>
            <w:tcW w:w="1728" w:type="dxa"/>
          </w:tcPr>
          <w:p w14:paraId="37CF83FB" w14:textId="77777777" w:rsidR="002648C7" w:rsidRPr="00E72AA3" w:rsidRDefault="002648C7" w:rsidP="002648C7">
            <w:pPr>
              <w:spacing w:line="480" w:lineRule="auto"/>
              <w:ind w:left="76"/>
              <w:rPr>
                <w:color w:val="000000" w:themeColor="text1"/>
                <w:sz w:val="16"/>
                <w:szCs w:val="16"/>
                <w:lang w:val="en-CA"/>
              </w:rPr>
            </w:pPr>
            <w:r w:rsidRPr="00E72AA3">
              <w:rPr>
                <w:sz w:val="16"/>
                <w:szCs w:val="16"/>
                <w:lang w:val="en-CA"/>
              </w:rPr>
              <w:t>Norway</w:t>
            </w:r>
          </w:p>
        </w:tc>
        <w:tc>
          <w:tcPr>
            <w:tcW w:w="1980" w:type="dxa"/>
            <w:gridSpan w:val="3"/>
          </w:tcPr>
          <w:p w14:paraId="22B98A4F" w14:textId="77777777" w:rsidR="002648C7" w:rsidRPr="00E72AA3" w:rsidRDefault="002648C7" w:rsidP="002648C7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CA"/>
              </w:rPr>
            </w:pPr>
            <w:r w:rsidRPr="00E72AA3">
              <w:rPr>
                <w:rFonts w:ascii="Times New Roman" w:hAnsi="Times New Roman" w:cs="Times New Roman"/>
                <w:sz w:val="16"/>
                <w:szCs w:val="16"/>
                <w:lang w:val="en-CA"/>
              </w:rPr>
              <w:t>NOBAS5180-18</w:t>
            </w:r>
          </w:p>
        </w:tc>
        <w:tc>
          <w:tcPr>
            <w:tcW w:w="1397" w:type="dxa"/>
            <w:gridSpan w:val="2"/>
          </w:tcPr>
          <w:p w14:paraId="6747A582" w14:textId="612286EC" w:rsidR="002648C7" w:rsidRPr="001A20B6" w:rsidRDefault="002648C7" w:rsidP="002648C7">
            <w:pPr>
              <w:pStyle w:val="HTMLPreformatted"/>
              <w:shd w:val="clear" w:color="auto" w:fill="FFFFFF"/>
              <w:spacing w:line="480" w:lineRule="auto"/>
              <w:ind w:left="-183" w:firstLine="117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CA"/>
              </w:rPr>
            </w:pPr>
            <w:r w:rsidRPr="001A20B6">
              <w:rPr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</w:tcPr>
          <w:p w14:paraId="5E168503" w14:textId="77777777" w:rsidR="002648C7" w:rsidRPr="00E72AA3" w:rsidRDefault="002648C7" w:rsidP="002648C7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CA"/>
              </w:rPr>
            </w:pPr>
          </w:p>
        </w:tc>
        <w:tc>
          <w:tcPr>
            <w:tcW w:w="327" w:type="dxa"/>
            <w:gridSpan w:val="2"/>
          </w:tcPr>
          <w:p w14:paraId="2F07057B" w14:textId="30FFBD86" w:rsidR="002648C7" w:rsidRPr="00E72AA3" w:rsidRDefault="002648C7" w:rsidP="002648C7">
            <w:pPr>
              <w:pStyle w:val="HTMLPreformatted"/>
              <w:shd w:val="clear" w:color="auto" w:fill="FFFFFF"/>
              <w:spacing w:line="480" w:lineRule="auto"/>
              <w:ind w:left="527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CA"/>
              </w:rPr>
            </w:pPr>
          </w:p>
        </w:tc>
      </w:tr>
      <w:tr w:rsidR="00F80041" w:rsidRPr="008444E7" w14:paraId="16C74315" w14:textId="77777777" w:rsidTr="00A95D6A">
        <w:trPr>
          <w:trHeight w:val="332"/>
        </w:trPr>
        <w:tc>
          <w:tcPr>
            <w:tcW w:w="2127" w:type="dxa"/>
            <w:tcBorders>
              <w:bottom w:val="single" w:sz="4" w:space="0" w:color="auto"/>
            </w:tcBorders>
          </w:tcPr>
          <w:p w14:paraId="47718A9A" w14:textId="316FF38B" w:rsidR="002648C7" w:rsidRPr="00E72AA3" w:rsidRDefault="002648C7" w:rsidP="001A20B6">
            <w:pPr>
              <w:spacing w:line="480" w:lineRule="auto"/>
              <w:ind w:left="172" w:right="-108" w:hanging="172"/>
              <w:rPr>
                <w:i/>
                <w:iCs/>
                <w:sz w:val="16"/>
                <w:szCs w:val="16"/>
              </w:rPr>
            </w:pPr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>C</w:t>
            </w:r>
            <w:r w:rsidR="00F80041">
              <w:rPr>
                <w:i/>
                <w:color w:val="000000" w:themeColor="text1"/>
                <w:sz w:val="16"/>
                <w:szCs w:val="16"/>
                <w:lang w:val="en-CA"/>
              </w:rPr>
              <w:t>.</w:t>
            </w:r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 xml:space="preserve"> </w:t>
            </w:r>
            <w:proofErr w:type="spellStart"/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>aff</w:t>
            </w:r>
            <w:proofErr w:type="spellEnd"/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 xml:space="preserve">. </w:t>
            </w:r>
            <w:proofErr w:type="spellStart"/>
            <w:r w:rsidRPr="00E72AA3">
              <w:rPr>
                <w:i/>
                <w:color w:val="000000" w:themeColor="text1"/>
                <w:sz w:val="16"/>
                <w:szCs w:val="16"/>
                <w:lang w:val="en-CA"/>
              </w:rPr>
              <w:t>citrinopallida</w:t>
            </w:r>
            <w:proofErr w:type="spellEnd"/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14:paraId="69DEFE40" w14:textId="2F7EF671" w:rsidR="002648C7" w:rsidRPr="00E72AA3" w:rsidRDefault="002648C7" w:rsidP="00F80041">
            <w:pPr>
              <w:pStyle w:val="HTMLPreformatted"/>
              <w:shd w:val="clear" w:color="auto" w:fill="FFFFFF"/>
              <w:spacing w:line="480" w:lineRule="auto"/>
              <w:ind w:left="-74" w:right="-345"/>
              <w:rPr>
                <w:rFonts w:ascii="Times New Roman" w:hAnsi="Times New Roman" w:cs="Times New Roman"/>
                <w:color w:val="000000"/>
              </w:rPr>
            </w:pPr>
            <w:r w:rsidRPr="00E72AA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CA"/>
              </w:rPr>
              <w:t>073495 (WTU-F)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2ACCC1F5" w14:textId="7B0FB56C" w:rsidR="002648C7" w:rsidRPr="00E72AA3" w:rsidRDefault="002648C7" w:rsidP="002648C7">
            <w:pPr>
              <w:spacing w:line="480" w:lineRule="auto"/>
              <w:ind w:left="76"/>
              <w:rPr>
                <w:sz w:val="16"/>
                <w:szCs w:val="16"/>
              </w:rPr>
            </w:pPr>
            <w:r w:rsidRPr="00E72AA3">
              <w:rPr>
                <w:color w:val="000000" w:themeColor="text1"/>
                <w:sz w:val="16"/>
                <w:szCs w:val="16"/>
                <w:lang w:val="en-CA"/>
              </w:rPr>
              <w:t>Bonanza</w:t>
            </w:r>
            <w:r w:rsidR="00AD26E0">
              <w:rPr>
                <w:color w:val="000000" w:themeColor="text1"/>
                <w:sz w:val="16"/>
                <w:szCs w:val="16"/>
                <w:lang w:val="en-CA"/>
              </w:rPr>
              <w:t xml:space="preserve"> Creek</w:t>
            </w:r>
            <w:r w:rsidRPr="00E72AA3">
              <w:rPr>
                <w:color w:val="000000" w:themeColor="text1"/>
                <w:sz w:val="16"/>
                <w:szCs w:val="16"/>
                <w:lang w:val="en-CA"/>
              </w:rPr>
              <w:t>, Alaska, USA</w:t>
            </w: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</w:tcPr>
          <w:p w14:paraId="153518A9" w14:textId="77777777" w:rsidR="002648C7" w:rsidRPr="00E72AA3" w:rsidRDefault="002648C7" w:rsidP="002648C7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72AA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CA"/>
              </w:rPr>
              <w:t>OQ98786</w:t>
            </w:r>
          </w:p>
        </w:tc>
        <w:tc>
          <w:tcPr>
            <w:tcW w:w="1397" w:type="dxa"/>
            <w:gridSpan w:val="2"/>
            <w:tcBorders>
              <w:bottom w:val="single" w:sz="4" w:space="0" w:color="auto"/>
            </w:tcBorders>
          </w:tcPr>
          <w:p w14:paraId="59D5319F" w14:textId="7724AB80" w:rsidR="002648C7" w:rsidRPr="001A20B6" w:rsidRDefault="002648C7" w:rsidP="002648C7">
            <w:pPr>
              <w:pStyle w:val="HTMLPreformatted"/>
              <w:shd w:val="clear" w:color="auto" w:fill="FFFFFF"/>
              <w:spacing w:line="480" w:lineRule="auto"/>
              <w:ind w:left="-265" w:firstLine="19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A20B6">
              <w:rPr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  <w:tcBorders>
              <w:bottom w:val="single" w:sz="4" w:space="0" w:color="auto"/>
            </w:tcBorders>
          </w:tcPr>
          <w:p w14:paraId="01320CAF" w14:textId="77777777" w:rsidR="002648C7" w:rsidRPr="00E72AA3" w:rsidRDefault="002648C7" w:rsidP="002648C7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27" w:type="dxa"/>
            <w:gridSpan w:val="2"/>
            <w:tcBorders>
              <w:bottom w:val="single" w:sz="4" w:space="0" w:color="auto"/>
            </w:tcBorders>
          </w:tcPr>
          <w:p w14:paraId="0C398C47" w14:textId="05FACA5D" w:rsidR="002648C7" w:rsidRPr="00E72AA3" w:rsidRDefault="002648C7" w:rsidP="002648C7">
            <w:pPr>
              <w:pStyle w:val="HTMLPreformatted"/>
              <w:shd w:val="clear" w:color="auto" w:fill="FFFFFF"/>
              <w:spacing w:line="480" w:lineRule="auto"/>
              <w:ind w:left="527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80041" w:rsidRPr="00C340A4" w14:paraId="75B4F4AD" w14:textId="77777777" w:rsidTr="00A95D6A">
        <w:tc>
          <w:tcPr>
            <w:tcW w:w="2127" w:type="dxa"/>
            <w:tcBorders>
              <w:top w:val="single" w:sz="4" w:space="0" w:color="auto"/>
            </w:tcBorders>
          </w:tcPr>
          <w:p w14:paraId="3F7FD2DF" w14:textId="77777777" w:rsidR="002648C7" w:rsidRPr="00E72AA3" w:rsidRDefault="002648C7" w:rsidP="001A20B6">
            <w:pPr>
              <w:spacing w:line="480" w:lineRule="auto"/>
              <w:ind w:left="176" w:right="-108" w:hanging="176"/>
              <w:rPr>
                <w:i/>
                <w:sz w:val="16"/>
                <w:szCs w:val="16"/>
                <w:lang w:val="fr-CA"/>
              </w:rPr>
            </w:pPr>
            <w:proofErr w:type="spellStart"/>
            <w:r w:rsidRPr="00E72AA3">
              <w:rPr>
                <w:i/>
                <w:sz w:val="16"/>
                <w:szCs w:val="16"/>
                <w:lang w:val="fr-CA"/>
              </w:rPr>
              <w:t>Chromosera</w:t>
            </w:r>
            <w:proofErr w:type="spellEnd"/>
            <w:r w:rsidRPr="00E72AA3">
              <w:rPr>
                <w:i/>
                <w:sz w:val="16"/>
                <w:szCs w:val="16"/>
                <w:lang w:val="fr-CA"/>
              </w:rPr>
              <w:t xml:space="preserve"> </w:t>
            </w:r>
            <w:proofErr w:type="spellStart"/>
            <w:r w:rsidRPr="00E72AA3">
              <w:rPr>
                <w:i/>
                <w:sz w:val="16"/>
                <w:szCs w:val="16"/>
                <w:lang w:val="fr-CA"/>
              </w:rPr>
              <w:t>cyanophylla</w:t>
            </w:r>
            <w:proofErr w:type="spellEnd"/>
          </w:p>
        </w:tc>
        <w:tc>
          <w:tcPr>
            <w:tcW w:w="2403" w:type="dxa"/>
            <w:tcBorders>
              <w:top w:val="single" w:sz="4" w:space="0" w:color="auto"/>
            </w:tcBorders>
          </w:tcPr>
          <w:p w14:paraId="25C99A3E" w14:textId="16E8D264" w:rsidR="002648C7" w:rsidRPr="00E72AA3" w:rsidRDefault="002648C7" w:rsidP="00F80041">
            <w:pPr>
              <w:spacing w:line="480" w:lineRule="auto"/>
              <w:ind w:left="-74" w:right="-345"/>
              <w:rPr>
                <w:sz w:val="16"/>
                <w:szCs w:val="16"/>
              </w:rPr>
            </w:pPr>
            <w:proofErr w:type="spellStart"/>
            <w:r w:rsidRPr="00E72AA3">
              <w:rPr>
                <w:sz w:val="16"/>
                <w:szCs w:val="16"/>
              </w:rPr>
              <w:t>iNat</w:t>
            </w:r>
            <w:proofErr w:type="spellEnd"/>
            <w:r>
              <w:rPr>
                <w:rStyle w:val="FootnoteReference"/>
                <w:sz w:val="16"/>
                <w:szCs w:val="16"/>
              </w:rPr>
              <w:footnoteReference w:id="2"/>
            </w:r>
            <w:r>
              <w:rPr>
                <w:sz w:val="16"/>
                <w:szCs w:val="16"/>
              </w:rPr>
              <w:t xml:space="preserve"> </w:t>
            </w:r>
            <w:r w:rsidRPr="00E72AA3">
              <w:rPr>
                <w:sz w:val="16"/>
                <w:szCs w:val="16"/>
              </w:rPr>
              <w:t>97780632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422EFF36" w14:textId="77777777" w:rsidR="002648C7" w:rsidRPr="00E72AA3" w:rsidRDefault="002648C7" w:rsidP="002648C7">
            <w:pPr>
              <w:spacing w:line="480" w:lineRule="auto"/>
              <w:ind w:left="76"/>
              <w:rPr>
                <w:sz w:val="16"/>
                <w:szCs w:val="16"/>
                <w:lang w:val="fr-CA"/>
              </w:rPr>
            </w:pPr>
            <w:proofErr w:type="spellStart"/>
            <w:r w:rsidRPr="00E72AA3">
              <w:rPr>
                <w:sz w:val="16"/>
                <w:szCs w:val="16"/>
                <w:lang w:val="fr-CA"/>
              </w:rPr>
              <w:t>Novosibersk</w:t>
            </w:r>
            <w:proofErr w:type="spellEnd"/>
            <w:r w:rsidRPr="00E72AA3">
              <w:rPr>
                <w:sz w:val="16"/>
                <w:szCs w:val="16"/>
                <w:lang w:val="fr-CA"/>
              </w:rPr>
              <w:t xml:space="preserve">, </w:t>
            </w:r>
            <w:proofErr w:type="spellStart"/>
            <w:r w:rsidRPr="00E72AA3">
              <w:rPr>
                <w:sz w:val="16"/>
                <w:szCs w:val="16"/>
                <w:lang w:val="fr-CA"/>
              </w:rPr>
              <w:t>Russia</w:t>
            </w:r>
            <w:proofErr w:type="spellEnd"/>
          </w:p>
        </w:tc>
        <w:tc>
          <w:tcPr>
            <w:tcW w:w="1980" w:type="dxa"/>
            <w:gridSpan w:val="3"/>
            <w:tcBorders>
              <w:top w:val="single" w:sz="4" w:space="0" w:color="auto"/>
            </w:tcBorders>
          </w:tcPr>
          <w:p w14:paraId="5452C274" w14:textId="77777777" w:rsidR="002648C7" w:rsidRPr="00E72AA3" w:rsidRDefault="002648C7" w:rsidP="002648C7">
            <w:pPr>
              <w:spacing w:line="480" w:lineRule="auto"/>
              <w:ind w:left="-183" w:firstLine="319"/>
              <w:rPr>
                <w:sz w:val="16"/>
                <w:szCs w:val="16"/>
              </w:rPr>
            </w:pPr>
            <w:r w:rsidRPr="00E72AA3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NA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</w:tcBorders>
          </w:tcPr>
          <w:p w14:paraId="4B4BF586" w14:textId="54D45126" w:rsidR="002648C7" w:rsidRPr="00E72AA3" w:rsidRDefault="002648C7" w:rsidP="002648C7">
            <w:pPr>
              <w:spacing w:line="480" w:lineRule="auto"/>
              <w:ind w:left="-265" w:firstLine="199"/>
              <w:rPr>
                <w:sz w:val="16"/>
                <w:szCs w:val="16"/>
              </w:rPr>
            </w:pPr>
            <w:r w:rsidRPr="0012019D">
              <w:rPr>
                <w:b/>
                <w:bCs/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  <w:tcBorders>
              <w:top w:val="single" w:sz="4" w:space="0" w:color="auto"/>
            </w:tcBorders>
          </w:tcPr>
          <w:p w14:paraId="4E20B72B" w14:textId="77777777" w:rsidR="002648C7" w:rsidRPr="00E72AA3" w:rsidRDefault="002648C7" w:rsidP="002648C7">
            <w:pPr>
              <w:spacing w:line="480" w:lineRule="auto"/>
              <w:ind w:left="-183" w:firstLine="319"/>
              <w:rPr>
                <w:sz w:val="16"/>
                <w:szCs w:val="16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auto"/>
            </w:tcBorders>
          </w:tcPr>
          <w:p w14:paraId="2001876C" w14:textId="1C88FB63" w:rsidR="002648C7" w:rsidRPr="00E72AA3" w:rsidRDefault="002648C7" w:rsidP="002648C7">
            <w:pPr>
              <w:spacing w:line="480" w:lineRule="auto"/>
              <w:ind w:left="527"/>
              <w:rPr>
                <w:sz w:val="16"/>
                <w:szCs w:val="16"/>
              </w:rPr>
            </w:pPr>
          </w:p>
        </w:tc>
      </w:tr>
      <w:tr w:rsidR="00F80041" w:rsidRPr="00C340A4" w14:paraId="4C944D00" w14:textId="77777777" w:rsidTr="00A95D6A">
        <w:tc>
          <w:tcPr>
            <w:tcW w:w="2127" w:type="dxa"/>
            <w:tcBorders>
              <w:bottom w:val="single" w:sz="4" w:space="0" w:color="auto"/>
            </w:tcBorders>
          </w:tcPr>
          <w:p w14:paraId="3A1B84C3" w14:textId="38E727E4" w:rsidR="002648C7" w:rsidRPr="00E72AA3" w:rsidRDefault="002648C7" w:rsidP="001A20B6">
            <w:pPr>
              <w:spacing w:line="480" w:lineRule="auto"/>
              <w:ind w:left="176" w:right="-108" w:hanging="176"/>
              <w:rPr>
                <w:i/>
                <w:sz w:val="16"/>
                <w:szCs w:val="16"/>
                <w:lang w:val="fr-CA"/>
              </w:rPr>
            </w:pPr>
            <w:r w:rsidRPr="00E72AA3">
              <w:rPr>
                <w:i/>
                <w:sz w:val="16"/>
                <w:szCs w:val="16"/>
                <w:lang w:val="fr-CA"/>
              </w:rPr>
              <w:t>C</w:t>
            </w:r>
            <w:r w:rsidR="00F80041">
              <w:rPr>
                <w:i/>
                <w:sz w:val="16"/>
                <w:szCs w:val="16"/>
                <w:lang w:val="fr-CA"/>
              </w:rPr>
              <w:t>.</w:t>
            </w:r>
            <w:r w:rsidRPr="00E72AA3">
              <w:rPr>
                <w:i/>
                <w:sz w:val="16"/>
                <w:szCs w:val="16"/>
                <w:lang w:val="fr-CA"/>
              </w:rPr>
              <w:t xml:space="preserve"> </w:t>
            </w:r>
            <w:proofErr w:type="spellStart"/>
            <w:r w:rsidRPr="00E72AA3">
              <w:rPr>
                <w:i/>
                <w:sz w:val="16"/>
                <w:szCs w:val="16"/>
                <w:lang w:val="fr-CA"/>
              </w:rPr>
              <w:t>cyanophylla</w:t>
            </w:r>
            <w:proofErr w:type="spellEnd"/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14:paraId="4CC106AE" w14:textId="01CF08D9" w:rsidR="002648C7" w:rsidRPr="00E72AA3" w:rsidRDefault="002648C7" w:rsidP="00F80041">
            <w:pPr>
              <w:spacing w:line="480" w:lineRule="auto"/>
              <w:ind w:left="-74" w:right="-345"/>
              <w:rPr>
                <w:sz w:val="16"/>
                <w:szCs w:val="16"/>
              </w:rPr>
            </w:pPr>
            <w:proofErr w:type="spellStart"/>
            <w:r w:rsidRPr="00E72AA3">
              <w:rPr>
                <w:sz w:val="16"/>
                <w:szCs w:val="16"/>
              </w:rPr>
              <w:t>iNat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E72AA3">
              <w:rPr>
                <w:sz w:val="16"/>
                <w:szCs w:val="16"/>
              </w:rPr>
              <w:t>128685170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242A12E3" w14:textId="77777777" w:rsidR="002648C7" w:rsidRPr="00E72AA3" w:rsidRDefault="002648C7" w:rsidP="002648C7">
            <w:pPr>
              <w:spacing w:line="480" w:lineRule="auto"/>
              <w:ind w:left="76"/>
              <w:rPr>
                <w:sz w:val="16"/>
                <w:szCs w:val="16"/>
                <w:lang w:val="fr-CA"/>
              </w:rPr>
            </w:pPr>
            <w:r w:rsidRPr="00E72AA3">
              <w:rPr>
                <w:sz w:val="16"/>
                <w:szCs w:val="16"/>
                <w:lang w:val="fr-CA"/>
              </w:rPr>
              <w:t xml:space="preserve">Zelenograd, </w:t>
            </w:r>
            <w:proofErr w:type="spellStart"/>
            <w:r w:rsidRPr="00E72AA3">
              <w:rPr>
                <w:sz w:val="16"/>
                <w:szCs w:val="16"/>
                <w:lang w:val="fr-CA"/>
              </w:rPr>
              <w:t>Russia</w:t>
            </w:r>
            <w:proofErr w:type="spellEnd"/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</w:tcPr>
          <w:p w14:paraId="43FEAEE9" w14:textId="77777777" w:rsidR="002648C7" w:rsidRPr="00E72AA3" w:rsidRDefault="002648C7" w:rsidP="002648C7">
            <w:pPr>
              <w:spacing w:line="480" w:lineRule="auto"/>
              <w:ind w:left="-183" w:firstLine="319"/>
              <w:rPr>
                <w:sz w:val="16"/>
                <w:szCs w:val="16"/>
              </w:rPr>
            </w:pPr>
            <w:r w:rsidRPr="00E72AA3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NA</w:t>
            </w:r>
          </w:p>
        </w:tc>
        <w:tc>
          <w:tcPr>
            <w:tcW w:w="1397" w:type="dxa"/>
            <w:gridSpan w:val="2"/>
            <w:tcBorders>
              <w:bottom w:val="single" w:sz="4" w:space="0" w:color="auto"/>
            </w:tcBorders>
          </w:tcPr>
          <w:p w14:paraId="1D60B636" w14:textId="7039FE30" w:rsidR="002648C7" w:rsidRPr="00E72AA3" w:rsidRDefault="002648C7" w:rsidP="002648C7">
            <w:pPr>
              <w:spacing w:line="480" w:lineRule="auto"/>
              <w:ind w:left="-265" w:firstLine="199"/>
              <w:rPr>
                <w:sz w:val="16"/>
                <w:szCs w:val="16"/>
              </w:rPr>
            </w:pPr>
            <w:r w:rsidRPr="0012019D">
              <w:rPr>
                <w:b/>
                <w:bCs/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  <w:tcBorders>
              <w:bottom w:val="single" w:sz="4" w:space="0" w:color="auto"/>
            </w:tcBorders>
          </w:tcPr>
          <w:p w14:paraId="4625AA62" w14:textId="77777777" w:rsidR="002648C7" w:rsidRPr="00E72AA3" w:rsidRDefault="002648C7" w:rsidP="002648C7">
            <w:pPr>
              <w:spacing w:line="480" w:lineRule="auto"/>
              <w:ind w:left="-183" w:firstLine="319"/>
              <w:rPr>
                <w:sz w:val="16"/>
                <w:szCs w:val="16"/>
              </w:rPr>
            </w:pPr>
          </w:p>
        </w:tc>
        <w:tc>
          <w:tcPr>
            <w:tcW w:w="327" w:type="dxa"/>
            <w:gridSpan w:val="2"/>
            <w:tcBorders>
              <w:bottom w:val="single" w:sz="4" w:space="0" w:color="auto"/>
            </w:tcBorders>
          </w:tcPr>
          <w:p w14:paraId="7D23417D" w14:textId="5A1A8323" w:rsidR="002648C7" w:rsidRPr="00E72AA3" w:rsidRDefault="002648C7" w:rsidP="002648C7">
            <w:pPr>
              <w:spacing w:line="480" w:lineRule="auto"/>
              <w:ind w:left="527"/>
              <w:rPr>
                <w:sz w:val="16"/>
                <w:szCs w:val="16"/>
              </w:rPr>
            </w:pPr>
          </w:p>
        </w:tc>
      </w:tr>
      <w:tr w:rsidR="00F80041" w:rsidRPr="00284075" w14:paraId="408C951D" w14:textId="77777777" w:rsidTr="00A95D6A">
        <w:trPr>
          <w:trHeight w:val="332"/>
        </w:trPr>
        <w:tc>
          <w:tcPr>
            <w:tcW w:w="2127" w:type="dxa"/>
          </w:tcPr>
          <w:p w14:paraId="4EA42832" w14:textId="44DDE9A0" w:rsidR="002648C7" w:rsidRPr="006E7EEA" w:rsidRDefault="002648C7" w:rsidP="001A20B6">
            <w:pPr>
              <w:spacing w:line="480" w:lineRule="auto"/>
              <w:ind w:left="176" w:right="-108" w:hanging="176"/>
              <w:rPr>
                <w:iCs/>
                <w:sz w:val="16"/>
                <w:szCs w:val="16"/>
              </w:rPr>
            </w:pPr>
            <w:r w:rsidRPr="00C340A4">
              <w:rPr>
                <w:i/>
                <w:sz w:val="16"/>
                <w:szCs w:val="16"/>
                <w:lang w:val="fr-CA"/>
              </w:rPr>
              <w:t>C</w:t>
            </w:r>
            <w:r w:rsidR="00F80041">
              <w:rPr>
                <w:i/>
                <w:sz w:val="16"/>
                <w:szCs w:val="16"/>
                <w:lang w:val="fr-CA"/>
              </w:rPr>
              <w:t>.</w:t>
            </w:r>
            <w:r w:rsidRPr="00C340A4">
              <w:rPr>
                <w:i/>
                <w:sz w:val="16"/>
                <w:szCs w:val="16"/>
                <w:lang w:val="en-CA"/>
              </w:rPr>
              <w:t xml:space="preserve"> </w:t>
            </w:r>
            <w:proofErr w:type="spellStart"/>
            <w:r w:rsidRPr="00C340A4">
              <w:rPr>
                <w:i/>
                <w:sz w:val="16"/>
                <w:szCs w:val="16"/>
                <w:lang w:val="en-CA"/>
              </w:rPr>
              <w:t>lilacifoli</w:t>
            </w:r>
            <w:r>
              <w:rPr>
                <w:i/>
                <w:sz w:val="16"/>
                <w:szCs w:val="16"/>
                <w:lang w:val="en-CA"/>
              </w:rPr>
              <w:t>a</w:t>
            </w:r>
            <w:proofErr w:type="spellEnd"/>
            <w:r>
              <w:rPr>
                <w:iCs/>
                <w:sz w:val="16"/>
                <w:szCs w:val="16"/>
                <w:lang w:val="en-CA"/>
              </w:rPr>
              <w:t xml:space="preserve"> (as </w:t>
            </w:r>
            <w:proofErr w:type="spellStart"/>
            <w:r w:rsidRPr="009B18E1">
              <w:rPr>
                <w:i/>
                <w:sz w:val="16"/>
                <w:szCs w:val="16"/>
                <w:lang w:val="en-CA"/>
              </w:rPr>
              <w:t>Chromosera</w:t>
            </w:r>
            <w:proofErr w:type="spellEnd"/>
            <w:r>
              <w:rPr>
                <w:iCs/>
                <w:sz w:val="16"/>
                <w:szCs w:val="16"/>
                <w:lang w:val="en-CA"/>
              </w:rPr>
              <w:t>)</w:t>
            </w:r>
          </w:p>
        </w:tc>
        <w:tc>
          <w:tcPr>
            <w:tcW w:w="2403" w:type="dxa"/>
          </w:tcPr>
          <w:p w14:paraId="0AA6F835" w14:textId="77777777" w:rsidR="002648C7" w:rsidRPr="00284075" w:rsidRDefault="002648C7" w:rsidP="00F80041">
            <w:pPr>
              <w:pStyle w:val="HTMLPreformatted"/>
              <w:shd w:val="clear" w:color="auto" w:fill="FFFFFF"/>
              <w:spacing w:line="480" w:lineRule="auto"/>
              <w:ind w:left="-74" w:right="-34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284075">
              <w:rPr>
                <w:rStyle w:val="feature"/>
                <w:rFonts w:ascii="Times New Roman" w:eastAsiaTheme="majorEastAsia" w:hAnsi="Times New Roman" w:cs="Times New Roman"/>
                <w:color w:val="000000"/>
                <w:sz w:val="16"/>
                <w:szCs w:val="16"/>
              </w:rPr>
              <w:t>i</w:t>
            </w:r>
            <w:r w:rsidRPr="00284075">
              <w:rPr>
                <w:rStyle w:val="feature"/>
                <w:rFonts w:ascii="Times New Roman" w:eastAsiaTheme="majorEastAsia" w:hAnsi="Times New Roman" w:cs="Times New Roman"/>
                <w:sz w:val="16"/>
                <w:szCs w:val="16"/>
              </w:rPr>
              <w:t>Nat</w:t>
            </w:r>
            <w:proofErr w:type="spellEnd"/>
            <w:r>
              <w:rPr>
                <w:rStyle w:val="feature"/>
                <w:rFonts w:ascii="Times New Roman" w:eastAsiaTheme="majorEastAsia" w:hAnsi="Times New Roman" w:cs="Times New Roman"/>
                <w:sz w:val="16"/>
                <w:szCs w:val="16"/>
              </w:rPr>
              <w:t xml:space="preserve"> </w:t>
            </w:r>
            <w:r w:rsidRPr="00284075">
              <w:rPr>
                <w:rStyle w:val="feature"/>
                <w:rFonts w:ascii="Times New Roman" w:eastAsiaTheme="majorEastAsia" w:hAnsi="Times New Roman" w:cs="Times New Roman"/>
                <w:sz w:val="16"/>
                <w:szCs w:val="16"/>
              </w:rPr>
              <w:t xml:space="preserve">223263433, </w:t>
            </w:r>
            <w:r w:rsidRPr="00284075">
              <w:rPr>
                <w:rStyle w:val="feature"/>
                <w:rFonts w:ascii="Times New Roman" w:eastAsiaTheme="majorEastAsia" w:hAnsi="Times New Roman" w:cs="Times New Roman"/>
                <w:color w:val="000000"/>
                <w:sz w:val="16"/>
                <w:szCs w:val="16"/>
              </w:rPr>
              <w:t>JLF11997</w:t>
            </w:r>
          </w:p>
        </w:tc>
        <w:tc>
          <w:tcPr>
            <w:tcW w:w="1728" w:type="dxa"/>
          </w:tcPr>
          <w:p w14:paraId="428CCE43" w14:textId="77777777" w:rsidR="002648C7" w:rsidRPr="00284075" w:rsidRDefault="002648C7" w:rsidP="002648C7">
            <w:pPr>
              <w:spacing w:line="480" w:lineRule="auto"/>
              <w:ind w:left="76"/>
              <w:rPr>
                <w:sz w:val="16"/>
                <w:szCs w:val="16"/>
              </w:rPr>
            </w:pPr>
            <w:r w:rsidRPr="00284075">
              <w:rPr>
                <w:sz w:val="16"/>
                <w:szCs w:val="16"/>
              </w:rPr>
              <w:t>Arizona, USA</w:t>
            </w:r>
          </w:p>
        </w:tc>
        <w:tc>
          <w:tcPr>
            <w:tcW w:w="1980" w:type="dxa"/>
            <w:gridSpan w:val="3"/>
          </w:tcPr>
          <w:p w14:paraId="4EF07FE0" w14:textId="77777777" w:rsidR="002648C7" w:rsidRPr="00284075" w:rsidRDefault="002648C7" w:rsidP="002648C7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8407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OR872313</w:t>
            </w:r>
          </w:p>
        </w:tc>
        <w:tc>
          <w:tcPr>
            <w:tcW w:w="1397" w:type="dxa"/>
            <w:gridSpan w:val="2"/>
          </w:tcPr>
          <w:p w14:paraId="65A91C95" w14:textId="272DE0FA" w:rsidR="002648C7" w:rsidRPr="001A20B6" w:rsidRDefault="002648C7" w:rsidP="002648C7">
            <w:pPr>
              <w:pStyle w:val="HTMLPreformatted"/>
              <w:shd w:val="clear" w:color="auto" w:fill="FFFFFF"/>
              <w:spacing w:line="480" w:lineRule="auto"/>
              <w:ind w:left="-265" w:firstLine="19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A20B6">
              <w:rPr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</w:tcPr>
          <w:p w14:paraId="0DE3AF3F" w14:textId="77777777" w:rsidR="002648C7" w:rsidRPr="00284075" w:rsidRDefault="002648C7" w:rsidP="002648C7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27" w:type="dxa"/>
            <w:gridSpan w:val="2"/>
          </w:tcPr>
          <w:p w14:paraId="2ED1C558" w14:textId="266BBAA2" w:rsidR="002648C7" w:rsidRPr="00284075" w:rsidRDefault="002648C7" w:rsidP="002648C7">
            <w:pPr>
              <w:pStyle w:val="HTMLPreformatted"/>
              <w:shd w:val="clear" w:color="auto" w:fill="FFFFFF"/>
              <w:spacing w:line="480" w:lineRule="auto"/>
              <w:ind w:left="527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A20B6" w:rsidRPr="00284075" w14:paraId="5E859F6F" w14:textId="77777777" w:rsidTr="00A95D6A">
        <w:trPr>
          <w:trHeight w:val="332"/>
        </w:trPr>
        <w:tc>
          <w:tcPr>
            <w:tcW w:w="2127" w:type="dxa"/>
          </w:tcPr>
          <w:p w14:paraId="22589140" w14:textId="7B7063F7" w:rsidR="001A20B6" w:rsidRPr="004B49B0" w:rsidRDefault="001A20B6" w:rsidP="001A20B6">
            <w:pPr>
              <w:spacing w:line="480" w:lineRule="auto"/>
              <w:ind w:left="176" w:right="-108" w:hanging="176"/>
              <w:rPr>
                <w:i/>
                <w:sz w:val="16"/>
                <w:szCs w:val="16"/>
                <w:lang w:val="fr-CA"/>
              </w:rPr>
            </w:pPr>
            <w:r w:rsidRPr="004B49B0">
              <w:rPr>
                <w:i/>
                <w:sz w:val="16"/>
                <w:szCs w:val="16"/>
                <w:lang w:val="fr-CA"/>
              </w:rPr>
              <w:t xml:space="preserve">C. </w:t>
            </w:r>
            <w:proofErr w:type="spellStart"/>
            <w:r w:rsidRPr="004B49B0">
              <w:rPr>
                <w:i/>
                <w:sz w:val="16"/>
                <w:szCs w:val="16"/>
                <w:lang w:val="fr-CA"/>
              </w:rPr>
              <w:t>lilacifolia</w:t>
            </w:r>
            <w:proofErr w:type="spellEnd"/>
            <w:r w:rsidRPr="004B49B0">
              <w:rPr>
                <w:i/>
                <w:sz w:val="16"/>
                <w:szCs w:val="16"/>
                <w:lang w:val="fr-CA"/>
              </w:rPr>
              <w:t xml:space="preserve"> </w:t>
            </w:r>
            <w:r w:rsidRPr="004B49B0">
              <w:rPr>
                <w:iCs/>
                <w:sz w:val="16"/>
                <w:szCs w:val="16"/>
                <w:lang w:val="fr-CA"/>
              </w:rPr>
              <w:t xml:space="preserve">(as </w:t>
            </w:r>
            <w:r w:rsidRPr="004B49B0">
              <w:rPr>
                <w:i/>
                <w:sz w:val="16"/>
                <w:szCs w:val="16"/>
                <w:lang w:val="fr-CA"/>
              </w:rPr>
              <w:t xml:space="preserve">C. </w:t>
            </w:r>
            <w:proofErr w:type="spellStart"/>
            <w:r w:rsidRPr="004B49B0">
              <w:rPr>
                <w:i/>
                <w:sz w:val="16"/>
                <w:szCs w:val="16"/>
                <w:lang w:val="fr-CA"/>
              </w:rPr>
              <w:t>cyanophylla</w:t>
            </w:r>
            <w:proofErr w:type="spellEnd"/>
            <w:r w:rsidRPr="004B49B0">
              <w:rPr>
                <w:iCs/>
                <w:sz w:val="16"/>
                <w:szCs w:val="16"/>
                <w:lang w:val="fr-CA"/>
              </w:rPr>
              <w:t>)</w:t>
            </w:r>
          </w:p>
        </w:tc>
        <w:tc>
          <w:tcPr>
            <w:tcW w:w="2403" w:type="dxa"/>
          </w:tcPr>
          <w:p w14:paraId="3AC8FAA6" w14:textId="25703BD4" w:rsidR="001A20B6" w:rsidRPr="004B49B0" w:rsidRDefault="001A20B6" w:rsidP="00F80041">
            <w:pPr>
              <w:pStyle w:val="HTMLPreformatted"/>
              <w:shd w:val="clear" w:color="auto" w:fill="FFFFFF"/>
              <w:spacing w:line="480" w:lineRule="auto"/>
              <w:ind w:left="-74" w:right="-345"/>
              <w:rPr>
                <w:rStyle w:val="feature"/>
                <w:rFonts w:ascii="Times New Roman" w:eastAsiaTheme="majorEastAsia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4B49B0">
              <w:rPr>
                <w:rStyle w:val="feature"/>
                <w:rFonts w:ascii="Times New Roman" w:eastAsiaTheme="majorEastAsia" w:hAnsi="Times New Roman" w:cs="Times New Roman"/>
                <w:color w:val="000000"/>
                <w:sz w:val="16"/>
                <w:szCs w:val="16"/>
              </w:rPr>
              <w:t>iNat</w:t>
            </w:r>
            <w:proofErr w:type="spellEnd"/>
            <w:r w:rsidRPr="004B49B0">
              <w:rPr>
                <w:rStyle w:val="feature"/>
                <w:rFonts w:ascii="Times New Roman" w:eastAsiaTheme="majorEastAsia" w:hAnsi="Times New Roman" w:cs="Times New Roman"/>
                <w:color w:val="000000"/>
                <w:sz w:val="16"/>
                <w:szCs w:val="16"/>
              </w:rPr>
              <w:t xml:space="preserve"> 135828908</w:t>
            </w:r>
          </w:p>
        </w:tc>
        <w:tc>
          <w:tcPr>
            <w:tcW w:w="1728" w:type="dxa"/>
          </w:tcPr>
          <w:p w14:paraId="4B448733" w14:textId="64E9FAFF" w:rsidR="001A20B6" w:rsidRPr="004B49B0" w:rsidRDefault="00ED1B42" w:rsidP="002648C7">
            <w:pPr>
              <w:spacing w:line="480" w:lineRule="auto"/>
              <w:ind w:left="76"/>
              <w:rPr>
                <w:sz w:val="16"/>
                <w:szCs w:val="16"/>
              </w:rPr>
            </w:pPr>
            <w:r w:rsidRPr="004B49B0">
              <w:rPr>
                <w:sz w:val="16"/>
                <w:szCs w:val="16"/>
              </w:rPr>
              <w:t xml:space="preserve">S. </w:t>
            </w:r>
            <w:r w:rsidR="001A20B6" w:rsidRPr="004B49B0">
              <w:rPr>
                <w:sz w:val="16"/>
                <w:szCs w:val="16"/>
              </w:rPr>
              <w:t>Colorado, USA</w:t>
            </w:r>
          </w:p>
        </w:tc>
        <w:tc>
          <w:tcPr>
            <w:tcW w:w="1980" w:type="dxa"/>
            <w:gridSpan w:val="3"/>
          </w:tcPr>
          <w:p w14:paraId="1F0381A7" w14:textId="7D850CDD" w:rsidR="001A20B6" w:rsidRPr="001A20B6" w:rsidRDefault="001A20B6" w:rsidP="002648C7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A20B6">
              <w:rPr>
                <w:sz w:val="16"/>
                <w:szCs w:val="16"/>
              </w:rPr>
              <w:t>_________</w:t>
            </w:r>
          </w:p>
        </w:tc>
        <w:tc>
          <w:tcPr>
            <w:tcW w:w="1397" w:type="dxa"/>
            <w:gridSpan w:val="2"/>
          </w:tcPr>
          <w:p w14:paraId="64919A24" w14:textId="48CB862C" w:rsidR="001A20B6" w:rsidRPr="0012019D" w:rsidRDefault="001A20B6" w:rsidP="002648C7">
            <w:pPr>
              <w:pStyle w:val="HTMLPreformatted"/>
              <w:shd w:val="clear" w:color="auto" w:fill="FFFFFF"/>
              <w:spacing w:line="480" w:lineRule="auto"/>
              <w:ind w:left="-265" w:firstLine="199"/>
              <w:rPr>
                <w:b/>
                <w:bCs/>
                <w:sz w:val="16"/>
                <w:szCs w:val="16"/>
              </w:rPr>
            </w:pPr>
            <w:r w:rsidRPr="001A20B6">
              <w:rPr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</w:tcPr>
          <w:p w14:paraId="40D332F1" w14:textId="77777777" w:rsidR="001A20B6" w:rsidRPr="00284075" w:rsidRDefault="001A20B6" w:rsidP="002648C7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27" w:type="dxa"/>
            <w:gridSpan w:val="2"/>
          </w:tcPr>
          <w:p w14:paraId="0156158E" w14:textId="77777777" w:rsidR="001A20B6" w:rsidRPr="00284075" w:rsidRDefault="001A20B6" w:rsidP="002648C7">
            <w:pPr>
              <w:pStyle w:val="HTMLPreformatted"/>
              <w:shd w:val="clear" w:color="auto" w:fill="FFFFFF"/>
              <w:spacing w:line="480" w:lineRule="auto"/>
              <w:ind w:left="527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80041" w:rsidRPr="00C340A4" w14:paraId="6A8E4C55" w14:textId="77777777" w:rsidTr="00A95D6A">
        <w:trPr>
          <w:trHeight w:val="332"/>
        </w:trPr>
        <w:tc>
          <w:tcPr>
            <w:tcW w:w="2127" w:type="dxa"/>
          </w:tcPr>
          <w:p w14:paraId="20AA718D" w14:textId="74A24B30" w:rsidR="002648C7" w:rsidRPr="001A20B6" w:rsidRDefault="002648C7" w:rsidP="001A20B6">
            <w:pPr>
              <w:spacing w:line="480" w:lineRule="auto"/>
              <w:ind w:left="176" w:right="-108" w:hanging="176"/>
              <w:rPr>
                <w:iCs/>
                <w:sz w:val="16"/>
                <w:szCs w:val="16"/>
                <w:lang w:val="fr-CA"/>
              </w:rPr>
            </w:pPr>
            <w:r w:rsidRPr="00C340A4">
              <w:rPr>
                <w:i/>
                <w:sz w:val="16"/>
                <w:szCs w:val="16"/>
                <w:lang w:val="fr-CA"/>
              </w:rPr>
              <w:t>C</w:t>
            </w:r>
            <w:r w:rsidR="00F80041">
              <w:rPr>
                <w:i/>
                <w:sz w:val="16"/>
                <w:szCs w:val="16"/>
                <w:lang w:val="fr-CA"/>
              </w:rPr>
              <w:t>.</w:t>
            </w:r>
            <w:r w:rsidRPr="00C340A4">
              <w:rPr>
                <w:i/>
                <w:sz w:val="16"/>
                <w:szCs w:val="16"/>
                <w:lang w:val="en-CA"/>
              </w:rPr>
              <w:t xml:space="preserve"> </w:t>
            </w:r>
            <w:proofErr w:type="spellStart"/>
            <w:r w:rsidRPr="00C340A4">
              <w:rPr>
                <w:i/>
                <w:sz w:val="16"/>
                <w:szCs w:val="16"/>
                <w:lang w:val="en-CA"/>
              </w:rPr>
              <w:t>lilacifoli</w:t>
            </w:r>
            <w:r>
              <w:rPr>
                <w:i/>
                <w:sz w:val="16"/>
                <w:szCs w:val="16"/>
                <w:lang w:val="en-CA"/>
              </w:rPr>
              <w:t>a</w:t>
            </w:r>
            <w:proofErr w:type="spellEnd"/>
            <w:r>
              <w:rPr>
                <w:i/>
                <w:sz w:val="16"/>
                <w:szCs w:val="16"/>
                <w:lang w:val="en-CA"/>
              </w:rPr>
              <w:t xml:space="preserve"> </w:t>
            </w:r>
            <w:r w:rsidR="001A20B6" w:rsidRPr="001A20B6">
              <w:rPr>
                <w:iCs/>
                <w:sz w:val="16"/>
                <w:szCs w:val="16"/>
                <w:lang w:val="fr-CA"/>
              </w:rPr>
              <w:t xml:space="preserve">(as </w:t>
            </w:r>
            <w:proofErr w:type="spellStart"/>
            <w:r w:rsidR="001A20B6">
              <w:rPr>
                <w:i/>
                <w:sz w:val="16"/>
                <w:szCs w:val="16"/>
                <w:lang w:val="fr-CA"/>
              </w:rPr>
              <w:t>Chromosera</w:t>
            </w:r>
            <w:proofErr w:type="spellEnd"/>
            <w:r w:rsidR="001A20B6">
              <w:rPr>
                <w:i/>
                <w:sz w:val="16"/>
                <w:szCs w:val="16"/>
                <w:lang w:val="fr-CA"/>
              </w:rPr>
              <w:t>)</w:t>
            </w:r>
          </w:p>
        </w:tc>
        <w:tc>
          <w:tcPr>
            <w:tcW w:w="2403" w:type="dxa"/>
          </w:tcPr>
          <w:p w14:paraId="45D2ED9D" w14:textId="7E931A03" w:rsidR="002648C7" w:rsidRPr="007B400B" w:rsidRDefault="002648C7" w:rsidP="00F80041">
            <w:pPr>
              <w:spacing w:line="480" w:lineRule="auto"/>
              <w:ind w:left="-74" w:right="-345"/>
              <w:rPr>
                <w:sz w:val="16"/>
                <w:szCs w:val="16"/>
              </w:rPr>
            </w:pPr>
            <w:proofErr w:type="spellStart"/>
            <w:r w:rsidRPr="008444E7">
              <w:rPr>
                <w:sz w:val="16"/>
                <w:szCs w:val="16"/>
              </w:rPr>
              <w:t>iNat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C340A4">
              <w:rPr>
                <w:sz w:val="16"/>
                <w:szCs w:val="16"/>
              </w:rPr>
              <w:t>24222314</w:t>
            </w:r>
          </w:p>
        </w:tc>
        <w:tc>
          <w:tcPr>
            <w:tcW w:w="1728" w:type="dxa"/>
          </w:tcPr>
          <w:p w14:paraId="47F26D23" w14:textId="77777777" w:rsidR="002648C7" w:rsidRPr="00C340A4" w:rsidRDefault="002648C7" w:rsidP="002648C7">
            <w:pPr>
              <w:spacing w:line="480" w:lineRule="auto"/>
              <w:ind w:left="76"/>
              <w:rPr>
                <w:sz w:val="16"/>
                <w:szCs w:val="16"/>
                <w:lang w:val="fr-CA"/>
              </w:rPr>
            </w:pPr>
            <w:r w:rsidRPr="00C340A4">
              <w:rPr>
                <w:sz w:val="16"/>
                <w:szCs w:val="16"/>
                <w:lang w:val="fr-CA"/>
              </w:rPr>
              <w:t>Indiana,</w:t>
            </w:r>
            <w:r w:rsidRPr="00C340A4">
              <w:rPr>
                <w:color w:val="FF0000"/>
                <w:sz w:val="16"/>
                <w:szCs w:val="16"/>
                <w:lang w:val="fr-CA"/>
              </w:rPr>
              <w:t xml:space="preserve"> </w:t>
            </w:r>
            <w:r w:rsidRPr="007B400B">
              <w:rPr>
                <w:color w:val="000000" w:themeColor="text1"/>
                <w:sz w:val="16"/>
                <w:szCs w:val="16"/>
                <w:lang w:val="fr-CA"/>
              </w:rPr>
              <w:t>USA</w:t>
            </w:r>
          </w:p>
        </w:tc>
        <w:tc>
          <w:tcPr>
            <w:tcW w:w="1980" w:type="dxa"/>
            <w:gridSpan w:val="3"/>
          </w:tcPr>
          <w:p w14:paraId="5499AC16" w14:textId="77777777" w:rsidR="002648C7" w:rsidRPr="00F949A2" w:rsidRDefault="002648C7" w:rsidP="002648C7">
            <w:pPr>
              <w:spacing w:line="480" w:lineRule="auto"/>
              <w:ind w:left="-183" w:firstLine="319"/>
              <w:rPr>
                <w:sz w:val="16"/>
                <w:szCs w:val="16"/>
                <w:lang w:val="fr-CA"/>
              </w:rPr>
            </w:pPr>
            <w:r w:rsidRPr="00F949A2">
              <w:rPr>
                <w:sz w:val="16"/>
                <w:szCs w:val="16"/>
              </w:rPr>
              <w:t>MN173970</w:t>
            </w:r>
          </w:p>
        </w:tc>
        <w:tc>
          <w:tcPr>
            <w:tcW w:w="1397" w:type="dxa"/>
            <w:gridSpan w:val="2"/>
          </w:tcPr>
          <w:p w14:paraId="50D3949A" w14:textId="74FC7A18" w:rsidR="002648C7" w:rsidRPr="00F949A2" w:rsidRDefault="001A20B6" w:rsidP="002648C7">
            <w:pPr>
              <w:spacing w:line="480" w:lineRule="auto"/>
              <w:ind w:left="-265" w:firstLine="199"/>
              <w:rPr>
                <w:sz w:val="16"/>
                <w:szCs w:val="16"/>
                <w:lang w:val="fr-CA"/>
              </w:rPr>
            </w:pPr>
            <w:r w:rsidRPr="001A20B6">
              <w:rPr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</w:tcPr>
          <w:p w14:paraId="7342260D" w14:textId="77777777" w:rsidR="002648C7" w:rsidRPr="00F949A2" w:rsidRDefault="002648C7" w:rsidP="002648C7">
            <w:pPr>
              <w:spacing w:line="480" w:lineRule="auto"/>
              <w:ind w:left="-183" w:firstLine="319"/>
              <w:rPr>
                <w:sz w:val="16"/>
                <w:szCs w:val="16"/>
                <w:lang w:val="fr-CA"/>
              </w:rPr>
            </w:pPr>
          </w:p>
        </w:tc>
        <w:tc>
          <w:tcPr>
            <w:tcW w:w="327" w:type="dxa"/>
            <w:gridSpan w:val="2"/>
          </w:tcPr>
          <w:p w14:paraId="3A51AE08" w14:textId="17D220D4" w:rsidR="002648C7" w:rsidRPr="00F949A2" w:rsidRDefault="002648C7" w:rsidP="002648C7">
            <w:pPr>
              <w:spacing w:line="480" w:lineRule="auto"/>
              <w:ind w:left="527"/>
              <w:rPr>
                <w:sz w:val="16"/>
                <w:szCs w:val="16"/>
                <w:lang w:val="fr-CA"/>
              </w:rPr>
            </w:pPr>
          </w:p>
        </w:tc>
      </w:tr>
      <w:tr w:rsidR="00F80041" w:rsidRPr="00284075" w14:paraId="7A4DE1BE" w14:textId="77777777" w:rsidTr="00A95D6A">
        <w:trPr>
          <w:trHeight w:val="332"/>
        </w:trPr>
        <w:tc>
          <w:tcPr>
            <w:tcW w:w="2127" w:type="dxa"/>
          </w:tcPr>
          <w:p w14:paraId="70135A81" w14:textId="10BBC352" w:rsidR="002648C7" w:rsidRPr="006E7EEA" w:rsidRDefault="002648C7" w:rsidP="001A20B6">
            <w:pPr>
              <w:spacing w:line="480" w:lineRule="auto"/>
              <w:ind w:left="176" w:right="-108" w:hanging="176"/>
              <w:rPr>
                <w:iCs/>
                <w:sz w:val="16"/>
                <w:szCs w:val="16"/>
                <w:lang w:val="fr-CA"/>
              </w:rPr>
            </w:pPr>
            <w:r w:rsidRPr="00C340A4">
              <w:rPr>
                <w:i/>
                <w:sz w:val="16"/>
                <w:szCs w:val="16"/>
                <w:lang w:val="fr-CA"/>
              </w:rPr>
              <w:t>C</w:t>
            </w:r>
            <w:r w:rsidR="00F80041">
              <w:rPr>
                <w:i/>
                <w:sz w:val="16"/>
                <w:szCs w:val="16"/>
                <w:lang w:val="fr-CA"/>
              </w:rPr>
              <w:t>.</w:t>
            </w:r>
            <w:r w:rsidRPr="00C340A4">
              <w:rPr>
                <w:i/>
                <w:sz w:val="16"/>
                <w:szCs w:val="16"/>
                <w:lang w:val="en-CA"/>
              </w:rPr>
              <w:t xml:space="preserve"> </w:t>
            </w:r>
            <w:proofErr w:type="spellStart"/>
            <w:r w:rsidRPr="00C340A4">
              <w:rPr>
                <w:i/>
                <w:sz w:val="16"/>
                <w:szCs w:val="16"/>
                <w:lang w:val="en-CA"/>
              </w:rPr>
              <w:t>lilacifoli</w:t>
            </w:r>
            <w:r>
              <w:rPr>
                <w:i/>
                <w:sz w:val="16"/>
                <w:szCs w:val="16"/>
                <w:lang w:val="en-CA"/>
              </w:rPr>
              <w:t>a</w:t>
            </w:r>
            <w:proofErr w:type="spellEnd"/>
          </w:p>
        </w:tc>
        <w:tc>
          <w:tcPr>
            <w:tcW w:w="2403" w:type="dxa"/>
          </w:tcPr>
          <w:p w14:paraId="3183E9D8" w14:textId="4D099603" w:rsidR="002648C7" w:rsidRPr="00284075" w:rsidRDefault="002648C7" w:rsidP="00F80041">
            <w:pPr>
              <w:spacing w:line="480" w:lineRule="auto"/>
              <w:ind w:left="-74" w:right="-345"/>
              <w:rPr>
                <w:sz w:val="16"/>
                <w:szCs w:val="16"/>
              </w:rPr>
            </w:pPr>
            <w:proofErr w:type="spellStart"/>
            <w:r w:rsidRPr="00284075">
              <w:rPr>
                <w:sz w:val="16"/>
                <w:szCs w:val="16"/>
              </w:rPr>
              <w:t>iNat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284075">
              <w:rPr>
                <w:sz w:val="16"/>
                <w:szCs w:val="16"/>
              </w:rPr>
              <w:t>18524774</w:t>
            </w:r>
          </w:p>
        </w:tc>
        <w:tc>
          <w:tcPr>
            <w:tcW w:w="1728" w:type="dxa"/>
          </w:tcPr>
          <w:p w14:paraId="2CAEDB5C" w14:textId="77777777" w:rsidR="002648C7" w:rsidRPr="00284075" w:rsidRDefault="002648C7" w:rsidP="002648C7">
            <w:pPr>
              <w:spacing w:line="480" w:lineRule="auto"/>
              <w:ind w:left="76"/>
              <w:rPr>
                <w:sz w:val="16"/>
                <w:szCs w:val="16"/>
                <w:lang w:val="fr-CA"/>
              </w:rPr>
            </w:pPr>
            <w:r w:rsidRPr="00284075">
              <w:rPr>
                <w:sz w:val="16"/>
                <w:szCs w:val="16"/>
                <w:lang w:val="fr-CA"/>
              </w:rPr>
              <w:t>Indiana, USA</w:t>
            </w:r>
          </w:p>
        </w:tc>
        <w:tc>
          <w:tcPr>
            <w:tcW w:w="1980" w:type="dxa"/>
            <w:gridSpan w:val="3"/>
          </w:tcPr>
          <w:p w14:paraId="241369E4" w14:textId="77777777" w:rsidR="002648C7" w:rsidRPr="00284075" w:rsidRDefault="002648C7" w:rsidP="002648C7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8407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MN173968</w:t>
            </w:r>
          </w:p>
        </w:tc>
        <w:tc>
          <w:tcPr>
            <w:tcW w:w="1397" w:type="dxa"/>
            <w:gridSpan w:val="2"/>
          </w:tcPr>
          <w:p w14:paraId="44623BBD" w14:textId="676CD2FB" w:rsidR="002648C7" w:rsidRPr="00284075" w:rsidRDefault="001A20B6" w:rsidP="002648C7">
            <w:pPr>
              <w:pStyle w:val="HTMLPreformatted"/>
              <w:shd w:val="clear" w:color="auto" w:fill="FFFFFF"/>
              <w:spacing w:line="480" w:lineRule="auto"/>
              <w:ind w:left="-265" w:firstLine="19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A20B6">
              <w:rPr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</w:tcPr>
          <w:p w14:paraId="044198FC" w14:textId="77777777" w:rsidR="002648C7" w:rsidRPr="00284075" w:rsidRDefault="002648C7" w:rsidP="002648C7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27" w:type="dxa"/>
            <w:gridSpan w:val="2"/>
          </w:tcPr>
          <w:p w14:paraId="4B2234BC" w14:textId="64AAB729" w:rsidR="002648C7" w:rsidRPr="00284075" w:rsidRDefault="002648C7" w:rsidP="002648C7">
            <w:pPr>
              <w:pStyle w:val="HTMLPreformatted"/>
              <w:shd w:val="clear" w:color="auto" w:fill="FFFFFF"/>
              <w:spacing w:line="480" w:lineRule="auto"/>
              <w:ind w:left="527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80041" w:rsidRPr="00284075" w14:paraId="297C3CE4" w14:textId="77777777" w:rsidTr="00A95D6A">
        <w:trPr>
          <w:trHeight w:val="332"/>
        </w:trPr>
        <w:tc>
          <w:tcPr>
            <w:tcW w:w="2127" w:type="dxa"/>
          </w:tcPr>
          <w:p w14:paraId="18DA20E0" w14:textId="6BB99CBB" w:rsidR="002648C7" w:rsidRPr="006E7EEA" w:rsidRDefault="002648C7" w:rsidP="001A20B6">
            <w:pPr>
              <w:spacing w:line="480" w:lineRule="auto"/>
              <w:ind w:left="176" w:right="-108" w:hanging="176"/>
              <w:rPr>
                <w:iCs/>
                <w:sz w:val="16"/>
                <w:szCs w:val="16"/>
                <w:lang w:val="fr-CA"/>
              </w:rPr>
            </w:pPr>
            <w:r w:rsidRPr="00C340A4">
              <w:rPr>
                <w:i/>
                <w:sz w:val="16"/>
                <w:szCs w:val="16"/>
                <w:lang w:val="fr-CA"/>
              </w:rPr>
              <w:t>C</w:t>
            </w:r>
            <w:r w:rsidR="00F80041">
              <w:rPr>
                <w:i/>
                <w:sz w:val="16"/>
                <w:szCs w:val="16"/>
                <w:lang w:val="fr-CA"/>
              </w:rPr>
              <w:t>.</w:t>
            </w:r>
            <w:r w:rsidRPr="00C340A4">
              <w:rPr>
                <w:i/>
                <w:sz w:val="16"/>
                <w:szCs w:val="16"/>
                <w:lang w:val="en-CA"/>
              </w:rPr>
              <w:t xml:space="preserve"> </w:t>
            </w:r>
            <w:proofErr w:type="spellStart"/>
            <w:r w:rsidRPr="00C340A4">
              <w:rPr>
                <w:i/>
                <w:sz w:val="16"/>
                <w:szCs w:val="16"/>
                <w:lang w:val="en-CA"/>
              </w:rPr>
              <w:t>lilacifoli</w:t>
            </w:r>
            <w:r>
              <w:rPr>
                <w:i/>
                <w:sz w:val="16"/>
                <w:szCs w:val="16"/>
                <w:lang w:val="en-CA"/>
              </w:rPr>
              <w:t>a</w:t>
            </w:r>
            <w:proofErr w:type="spellEnd"/>
          </w:p>
        </w:tc>
        <w:tc>
          <w:tcPr>
            <w:tcW w:w="2403" w:type="dxa"/>
          </w:tcPr>
          <w:p w14:paraId="032BE59B" w14:textId="65383F9C" w:rsidR="002648C7" w:rsidRPr="00284075" w:rsidRDefault="002648C7" w:rsidP="00F80041">
            <w:pPr>
              <w:spacing w:line="480" w:lineRule="auto"/>
              <w:ind w:left="-74" w:right="-345"/>
              <w:rPr>
                <w:sz w:val="16"/>
                <w:szCs w:val="16"/>
              </w:rPr>
            </w:pPr>
            <w:proofErr w:type="spellStart"/>
            <w:r w:rsidRPr="00284075">
              <w:rPr>
                <w:sz w:val="16"/>
                <w:szCs w:val="16"/>
              </w:rPr>
              <w:t>iNat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284075">
              <w:rPr>
                <w:sz w:val="16"/>
                <w:szCs w:val="16"/>
              </w:rPr>
              <w:t>27182368</w:t>
            </w:r>
          </w:p>
        </w:tc>
        <w:tc>
          <w:tcPr>
            <w:tcW w:w="1728" w:type="dxa"/>
          </w:tcPr>
          <w:p w14:paraId="46140F93" w14:textId="77777777" w:rsidR="002648C7" w:rsidRPr="00284075" w:rsidRDefault="002648C7" w:rsidP="002648C7">
            <w:pPr>
              <w:spacing w:line="480" w:lineRule="auto"/>
              <w:ind w:left="76"/>
              <w:rPr>
                <w:color w:val="000000" w:themeColor="text1"/>
                <w:sz w:val="16"/>
                <w:szCs w:val="16"/>
              </w:rPr>
            </w:pPr>
            <w:r w:rsidRPr="00284075">
              <w:rPr>
                <w:color w:val="000000" w:themeColor="text1"/>
                <w:sz w:val="16"/>
                <w:szCs w:val="16"/>
              </w:rPr>
              <w:t>New Jersey, USA</w:t>
            </w:r>
          </w:p>
        </w:tc>
        <w:tc>
          <w:tcPr>
            <w:tcW w:w="1980" w:type="dxa"/>
            <w:gridSpan w:val="3"/>
          </w:tcPr>
          <w:p w14:paraId="1763A481" w14:textId="77777777" w:rsidR="002648C7" w:rsidRPr="00284075" w:rsidRDefault="002648C7" w:rsidP="002648C7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8407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MN752422 </w:t>
            </w:r>
          </w:p>
        </w:tc>
        <w:tc>
          <w:tcPr>
            <w:tcW w:w="1397" w:type="dxa"/>
            <w:gridSpan w:val="2"/>
          </w:tcPr>
          <w:p w14:paraId="172B4630" w14:textId="318EB961" w:rsidR="002648C7" w:rsidRPr="00284075" w:rsidRDefault="001A20B6" w:rsidP="002648C7">
            <w:pPr>
              <w:pStyle w:val="HTMLPreformatted"/>
              <w:shd w:val="clear" w:color="auto" w:fill="FFFFFF"/>
              <w:spacing w:line="480" w:lineRule="auto"/>
              <w:ind w:left="-265" w:firstLine="19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A20B6">
              <w:rPr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</w:tcPr>
          <w:p w14:paraId="0C282490" w14:textId="77777777" w:rsidR="002648C7" w:rsidRPr="00284075" w:rsidRDefault="002648C7" w:rsidP="002648C7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27" w:type="dxa"/>
            <w:gridSpan w:val="2"/>
          </w:tcPr>
          <w:p w14:paraId="0AA650F3" w14:textId="412A3B0C" w:rsidR="002648C7" w:rsidRPr="00284075" w:rsidRDefault="002648C7" w:rsidP="002648C7">
            <w:pPr>
              <w:pStyle w:val="HTMLPreformatted"/>
              <w:shd w:val="clear" w:color="auto" w:fill="FFFFFF"/>
              <w:spacing w:line="480" w:lineRule="auto"/>
              <w:ind w:left="527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80041" w:rsidRPr="00284075" w14:paraId="3CFA2CF4" w14:textId="77777777" w:rsidTr="00A95D6A">
        <w:trPr>
          <w:trHeight w:val="332"/>
        </w:trPr>
        <w:tc>
          <w:tcPr>
            <w:tcW w:w="2127" w:type="dxa"/>
            <w:tcBorders>
              <w:bottom w:val="single" w:sz="4" w:space="0" w:color="auto"/>
            </w:tcBorders>
          </w:tcPr>
          <w:p w14:paraId="51373995" w14:textId="4CE56E7E" w:rsidR="002648C7" w:rsidRPr="006E7EEA" w:rsidRDefault="002648C7" w:rsidP="001A20B6">
            <w:pPr>
              <w:spacing w:line="480" w:lineRule="auto"/>
              <w:ind w:left="176" w:right="-108" w:hanging="176"/>
              <w:rPr>
                <w:iCs/>
                <w:sz w:val="16"/>
                <w:szCs w:val="16"/>
                <w:lang w:val="fr-CA"/>
              </w:rPr>
            </w:pPr>
            <w:r w:rsidRPr="00C340A4">
              <w:rPr>
                <w:i/>
                <w:sz w:val="16"/>
                <w:szCs w:val="16"/>
                <w:lang w:val="fr-CA"/>
              </w:rPr>
              <w:t>C</w:t>
            </w:r>
            <w:r w:rsidR="00F80041">
              <w:rPr>
                <w:i/>
                <w:sz w:val="16"/>
                <w:szCs w:val="16"/>
                <w:lang w:val="fr-CA"/>
              </w:rPr>
              <w:t>.</w:t>
            </w:r>
            <w:r w:rsidRPr="00C340A4">
              <w:rPr>
                <w:i/>
                <w:sz w:val="16"/>
                <w:szCs w:val="16"/>
                <w:lang w:val="en-CA"/>
              </w:rPr>
              <w:t xml:space="preserve"> </w:t>
            </w:r>
            <w:proofErr w:type="spellStart"/>
            <w:r w:rsidRPr="00C340A4">
              <w:rPr>
                <w:i/>
                <w:sz w:val="16"/>
                <w:szCs w:val="16"/>
                <w:lang w:val="en-CA"/>
              </w:rPr>
              <w:t>lilacifoli</w:t>
            </w:r>
            <w:r>
              <w:rPr>
                <w:i/>
                <w:sz w:val="16"/>
                <w:szCs w:val="16"/>
                <w:lang w:val="en-CA"/>
              </w:rPr>
              <w:t>a</w:t>
            </w:r>
            <w:proofErr w:type="spellEnd"/>
            <w:r>
              <w:rPr>
                <w:iCs/>
                <w:sz w:val="16"/>
                <w:szCs w:val="16"/>
                <w:lang w:val="en-CA"/>
              </w:rPr>
              <w:t xml:space="preserve"> (as C. </w:t>
            </w:r>
            <w:proofErr w:type="spellStart"/>
            <w:r>
              <w:rPr>
                <w:iCs/>
                <w:sz w:val="16"/>
                <w:szCs w:val="16"/>
                <w:lang w:val="en-CA"/>
              </w:rPr>
              <w:t>cyanophylla</w:t>
            </w:r>
            <w:proofErr w:type="spellEnd"/>
            <w:r>
              <w:rPr>
                <w:iCs/>
                <w:sz w:val="16"/>
                <w:szCs w:val="16"/>
                <w:lang w:val="en-CA"/>
              </w:rPr>
              <w:t>)</w:t>
            </w: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14:paraId="4EA8FB8B" w14:textId="61044942" w:rsidR="002648C7" w:rsidRPr="00284075" w:rsidRDefault="002648C7" w:rsidP="00F80041">
            <w:pPr>
              <w:spacing w:line="480" w:lineRule="auto"/>
              <w:ind w:left="-74" w:right="-345"/>
              <w:rPr>
                <w:sz w:val="16"/>
                <w:szCs w:val="16"/>
              </w:rPr>
            </w:pPr>
            <w:proofErr w:type="spellStart"/>
            <w:r w:rsidRPr="00284075">
              <w:rPr>
                <w:sz w:val="16"/>
                <w:szCs w:val="16"/>
              </w:rPr>
              <w:t>iNat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284075">
              <w:rPr>
                <w:sz w:val="16"/>
                <w:szCs w:val="16"/>
              </w:rPr>
              <w:t>27588741</w:t>
            </w:r>
            <w:r>
              <w:rPr>
                <w:sz w:val="16"/>
                <w:szCs w:val="16"/>
              </w:rPr>
              <w:t>,</w:t>
            </w:r>
            <w:r w:rsidRPr="00284075">
              <w:rPr>
                <w:sz w:val="16"/>
                <w:szCs w:val="16"/>
              </w:rPr>
              <w:t xml:space="preserve"> (NY)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43C6EB59" w14:textId="77777777" w:rsidR="002648C7" w:rsidRPr="00284075" w:rsidRDefault="002648C7" w:rsidP="002648C7">
            <w:pPr>
              <w:spacing w:line="480" w:lineRule="auto"/>
              <w:ind w:left="76"/>
              <w:rPr>
                <w:color w:val="000000" w:themeColor="text1"/>
                <w:sz w:val="16"/>
                <w:szCs w:val="16"/>
              </w:rPr>
            </w:pPr>
            <w:r w:rsidRPr="00284075">
              <w:rPr>
                <w:color w:val="000000" w:themeColor="text1"/>
                <w:sz w:val="16"/>
                <w:szCs w:val="16"/>
              </w:rPr>
              <w:t>New York, USA</w:t>
            </w: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</w:tcPr>
          <w:p w14:paraId="170F4DD9" w14:textId="77777777" w:rsidR="002648C7" w:rsidRPr="00284075" w:rsidRDefault="002648C7" w:rsidP="002648C7">
            <w:pPr>
              <w:spacing w:line="480" w:lineRule="auto"/>
              <w:ind w:left="-183" w:firstLine="319"/>
              <w:rPr>
                <w:sz w:val="16"/>
                <w:szCs w:val="16"/>
              </w:rPr>
            </w:pPr>
            <w:r w:rsidRPr="00284075">
              <w:rPr>
                <w:color w:val="333333"/>
                <w:sz w:val="16"/>
                <w:szCs w:val="16"/>
                <w:shd w:val="clear" w:color="auto" w:fill="F8F8F8"/>
              </w:rPr>
              <w:t>MN752426</w:t>
            </w:r>
          </w:p>
        </w:tc>
        <w:tc>
          <w:tcPr>
            <w:tcW w:w="1397" w:type="dxa"/>
            <w:gridSpan w:val="2"/>
            <w:tcBorders>
              <w:bottom w:val="single" w:sz="4" w:space="0" w:color="auto"/>
            </w:tcBorders>
          </w:tcPr>
          <w:p w14:paraId="4F10746E" w14:textId="3571376F" w:rsidR="002648C7" w:rsidRPr="00284075" w:rsidRDefault="001A20B6" w:rsidP="002648C7">
            <w:pPr>
              <w:spacing w:line="480" w:lineRule="auto"/>
              <w:ind w:left="-265" w:firstLine="199"/>
              <w:rPr>
                <w:sz w:val="16"/>
                <w:szCs w:val="16"/>
              </w:rPr>
            </w:pPr>
            <w:r w:rsidRPr="001A20B6">
              <w:rPr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  <w:tcBorders>
              <w:bottom w:val="single" w:sz="4" w:space="0" w:color="auto"/>
            </w:tcBorders>
          </w:tcPr>
          <w:p w14:paraId="06AE51DA" w14:textId="77777777" w:rsidR="002648C7" w:rsidRPr="00284075" w:rsidRDefault="002648C7" w:rsidP="002648C7">
            <w:pPr>
              <w:spacing w:line="480" w:lineRule="auto"/>
              <w:ind w:left="-183" w:firstLine="319"/>
              <w:rPr>
                <w:sz w:val="16"/>
                <w:szCs w:val="16"/>
              </w:rPr>
            </w:pPr>
          </w:p>
        </w:tc>
        <w:tc>
          <w:tcPr>
            <w:tcW w:w="327" w:type="dxa"/>
            <w:gridSpan w:val="2"/>
            <w:tcBorders>
              <w:bottom w:val="single" w:sz="4" w:space="0" w:color="auto"/>
            </w:tcBorders>
          </w:tcPr>
          <w:p w14:paraId="413F85BB" w14:textId="628AECE1" w:rsidR="002648C7" w:rsidRPr="00284075" w:rsidRDefault="002648C7" w:rsidP="002648C7">
            <w:pPr>
              <w:spacing w:line="480" w:lineRule="auto"/>
              <w:ind w:left="527"/>
              <w:rPr>
                <w:sz w:val="16"/>
                <w:szCs w:val="16"/>
              </w:rPr>
            </w:pPr>
          </w:p>
        </w:tc>
      </w:tr>
      <w:tr w:rsidR="00AD26E0" w:rsidRPr="00C340A4" w14:paraId="59D1E075" w14:textId="77777777" w:rsidTr="00A95D6A">
        <w:tc>
          <w:tcPr>
            <w:tcW w:w="2127" w:type="dxa"/>
            <w:tcBorders>
              <w:top w:val="single" w:sz="4" w:space="0" w:color="auto"/>
            </w:tcBorders>
          </w:tcPr>
          <w:p w14:paraId="1BF55F7B" w14:textId="5C8F7DDE" w:rsidR="00AD26E0" w:rsidRPr="000D2A6C" w:rsidRDefault="00AD26E0" w:rsidP="001A20B6">
            <w:pPr>
              <w:spacing w:line="480" w:lineRule="auto"/>
              <w:ind w:left="176" w:right="-108" w:hanging="176"/>
              <w:rPr>
                <w:i/>
                <w:sz w:val="16"/>
                <w:szCs w:val="16"/>
                <w:lang w:val="fr-CA"/>
              </w:rPr>
            </w:pPr>
            <w:proofErr w:type="spellStart"/>
            <w:r w:rsidRPr="000D2A6C">
              <w:rPr>
                <w:i/>
                <w:sz w:val="16"/>
                <w:szCs w:val="16"/>
                <w:lang w:val="fr-CA"/>
              </w:rPr>
              <w:t>Chromosera</w:t>
            </w:r>
            <w:proofErr w:type="spellEnd"/>
            <w:r w:rsidRPr="000D2A6C">
              <w:rPr>
                <w:i/>
                <w:sz w:val="16"/>
                <w:szCs w:val="16"/>
                <w:lang w:val="fr-CA"/>
              </w:rPr>
              <w:t xml:space="preserve"> </w:t>
            </w:r>
            <w:proofErr w:type="spellStart"/>
            <w:r w:rsidRPr="000D2A6C">
              <w:rPr>
                <w:i/>
                <w:sz w:val="16"/>
                <w:szCs w:val="16"/>
                <w:lang w:val="fr-CA"/>
              </w:rPr>
              <w:t>lilacina</w:t>
            </w:r>
            <w:proofErr w:type="spellEnd"/>
          </w:p>
        </w:tc>
        <w:tc>
          <w:tcPr>
            <w:tcW w:w="2403" w:type="dxa"/>
            <w:tcBorders>
              <w:top w:val="single" w:sz="4" w:space="0" w:color="auto"/>
            </w:tcBorders>
          </w:tcPr>
          <w:p w14:paraId="2F5CC2E8" w14:textId="77777777" w:rsidR="00AD26E0" w:rsidRPr="000D2A6C" w:rsidRDefault="00AD26E0" w:rsidP="00AD26E0">
            <w:pPr>
              <w:spacing w:line="480" w:lineRule="auto"/>
              <w:ind w:left="-74" w:right="-345"/>
              <w:rPr>
                <w:sz w:val="16"/>
                <w:szCs w:val="16"/>
                <w:lang w:val="fr-CA"/>
              </w:rPr>
            </w:pPr>
            <w:r w:rsidRPr="000D2A6C">
              <w:rPr>
                <w:color w:val="000000" w:themeColor="text1"/>
                <w:sz w:val="16"/>
                <w:szCs w:val="16"/>
              </w:rPr>
              <w:t>OTU1072, tundra soil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14AE143A" w14:textId="77777777" w:rsidR="00AD26E0" w:rsidRPr="000D2A6C" w:rsidRDefault="00AD26E0" w:rsidP="00AD26E0">
            <w:pPr>
              <w:spacing w:line="480" w:lineRule="auto"/>
              <w:ind w:left="76"/>
              <w:rPr>
                <w:sz w:val="16"/>
                <w:szCs w:val="16"/>
                <w:lang w:val="fr-CA"/>
              </w:rPr>
            </w:pPr>
            <w:r w:rsidRPr="000D2A6C">
              <w:rPr>
                <w:color w:val="000000" w:themeColor="text1"/>
                <w:sz w:val="16"/>
                <w:szCs w:val="16"/>
              </w:rPr>
              <w:t>Alaska, USA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</w:tcBorders>
          </w:tcPr>
          <w:p w14:paraId="754AB5A8" w14:textId="77777777" w:rsidR="00AD26E0" w:rsidRPr="00C340A4" w:rsidRDefault="00AD26E0" w:rsidP="00AD26E0">
            <w:pPr>
              <w:spacing w:line="480" w:lineRule="auto"/>
              <w:ind w:left="-183" w:firstLine="319"/>
              <w:rPr>
                <w:sz w:val="16"/>
                <w:szCs w:val="16"/>
                <w:lang w:val="fr-CA"/>
              </w:rPr>
            </w:pPr>
            <w:r w:rsidRPr="000D2A6C">
              <w:rPr>
                <w:sz w:val="16"/>
                <w:szCs w:val="16"/>
              </w:rPr>
              <w:t>MN152161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</w:tcBorders>
          </w:tcPr>
          <w:p w14:paraId="4E27DDE6" w14:textId="77777777" w:rsidR="00AD26E0" w:rsidRPr="00C340A4" w:rsidRDefault="00AD26E0" w:rsidP="00AD26E0">
            <w:pPr>
              <w:spacing w:line="480" w:lineRule="auto"/>
              <w:ind w:left="-265" w:firstLine="199"/>
              <w:rPr>
                <w:sz w:val="16"/>
                <w:szCs w:val="16"/>
                <w:lang w:val="fr-CA"/>
              </w:rPr>
            </w:pPr>
            <w:r w:rsidRPr="0012019D">
              <w:rPr>
                <w:b/>
                <w:bCs/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  <w:tcBorders>
              <w:top w:val="single" w:sz="4" w:space="0" w:color="auto"/>
            </w:tcBorders>
          </w:tcPr>
          <w:p w14:paraId="6A78A1BC" w14:textId="77777777" w:rsidR="00AD26E0" w:rsidRPr="00C340A4" w:rsidRDefault="00AD26E0" w:rsidP="00AD26E0">
            <w:pPr>
              <w:spacing w:line="480" w:lineRule="auto"/>
              <w:ind w:left="-183" w:firstLine="319"/>
              <w:rPr>
                <w:sz w:val="16"/>
                <w:szCs w:val="16"/>
                <w:lang w:val="fr-CA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auto"/>
            </w:tcBorders>
          </w:tcPr>
          <w:p w14:paraId="30E199B1" w14:textId="77777777" w:rsidR="00AD26E0" w:rsidRPr="00C340A4" w:rsidRDefault="00AD26E0" w:rsidP="00AD26E0">
            <w:pPr>
              <w:spacing w:line="480" w:lineRule="auto"/>
              <w:ind w:left="527"/>
              <w:rPr>
                <w:sz w:val="16"/>
                <w:szCs w:val="16"/>
                <w:lang w:val="fr-CA"/>
              </w:rPr>
            </w:pPr>
          </w:p>
        </w:tc>
      </w:tr>
      <w:tr w:rsidR="00AD26E0" w:rsidRPr="00C340A4" w14:paraId="0092E44C" w14:textId="77777777" w:rsidTr="00A95D6A">
        <w:tc>
          <w:tcPr>
            <w:tcW w:w="2127" w:type="dxa"/>
          </w:tcPr>
          <w:p w14:paraId="7F4D69E6" w14:textId="2F1433B8" w:rsidR="00AD26E0" w:rsidRPr="000D2A6C" w:rsidRDefault="00AD26E0" w:rsidP="001A20B6">
            <w:pPr>
              <w:spacing w:line="480" w:lineRule="auto"/>
              <w:ind w:left="176" w:right="-108" w:hanging="176"/>
              <w:rPr>
                <w:sz w:val="16"/>
                <w:szCs w:val="16"/>
                <w:lang w:val="fr-CA"/>
              </w:rPr>
            </w:pPr>
            <w:r w:rsidRPr="000D2A6C">
              <w:rPr>
                <w:i/>
                <w:iCs/>
                <w:color w:val="000000" w:themeColor="text1"/>
                <w:sz w:val="16"/>
                <w:szCs w:val="16"/>
                <w:lang w:val="fr-CA"/>
              </w:rPr>
              <w:t>C</w:t>
            </w:r>
            <w:r>
              <w:rPr>
                <w:i/>
                <w:iCs/>
                <w:color w:val="000000" w:themeColor="text1"/>
                <w:sz w:val="16"/>
                <w:szCs w:val="16"/>
                <w:lang w:val="fr-CA"/>
              </w:rPr>
              <w:t xml:space="preserve">. </w:t>
            </w:r>
            <w:proofErr w:type="spellStart"/>
            <w:r w:rsidRPr="000D2A6C">
              <w:rPr>
                <w:i/>
                <w:iCs/>
                <w:color w:val="000000" w:themeColor="text1"/>
                <w:sz w:val="16"/>
                <w:szCs w:val="16"/>
                <w:lang w:val="fr-CA"/>
              </w:rPr>
              <w:t>lilacina</w:t>
            </w:r>
            <w:proofErr w:type="spellEnd"/>
            <w:r w:rsidRPr="000D2A6C">
              <w:rPr>
                <w:i/>
                <w:iCs/>
                <w:color w:val="000000" w:themeColor="text1"/>
                <w:sz w:val="16"/>
                <w:szCs w:val="16"/>
                <w:lang w:val="fr-CA"/>
              </w:rPr>
              <w:t>,</w:t>
            </w:r>
          </w:p>
        </w:tc>
        <w:tc>
          <w:tcPr>
            <w:tcW w:w="2403" w:type="dxa"/>
          </w:tcPr>
          <w:p w14:paraId="57E49A22" w14:textId="77777777" w:rsidR="00AD26E0" w:rsidRPr="000D2A6C" w:rsidRDefault="00AD26E0" w:rsidP="00AD26E0">
            <w:pPr>
              <w:spacing w:line="480" w:lineRule="auto"/>
              <w:ind w:left="-74" w:right="-345"/>
              <w:rPr>
                <w:sz w:val="16"/>
                <w:szCs w:val="16"/>
                <w:lang w:val="fr-CA"/>
              </w:rPr>
            </w:pPr>
            <w:r w:rsidRPr="000D2A6C">
              <w:rPr>
                <w:sz w:val="16"/>
                <w:szCs w:val="16"/>
                <w:lang w:val="fr-CA"/>
              </w:rPr>
              <w:t>72973 (O</w:t>
            </w:r>
            <w:r>
              <w:rPr>
                <w:sz w:val="16"/>
                <w:szCs w:val="16"/>
                <w:lang w:val="fr-CA"/>
              </w:rPr>
              <w:t>-F</w:t>
            </w:r>
            <w:r w:rsidRPr="000D2A6C">
              <w:rPr>
                <w:sz w:val="16"/>
                <w:szCs w:val="16"/>
                <w:lang w:val="fr-CA"/>
              </w:rPr>
              <w:t>)</w:t>
            </w:r>
          </w:p>
        </w:tc>
        <w:tc>
          <w:tcPr>
            <w:tcW w:w="1728" w:type="dxa"/>
          </w:tcPr>
          <w:p w14:paraId="77F9F4AC" w14:textId="77777777" w:rsidR="00AD26E0" w:rsidRPr="000D2A6C" w:rsidRDefault="00AD26E0" w:rsidP="00AD26E0">
            <w:pPr>
              <w:spacing w:line="480" w:lineRule="auto"/>
              <w:ind w:left="76"/>
              <w:rPr>
                <w:sz w:val="16"/>
                <w:szCs w:val="16"/>
                <w:lang w:val="fr-CA"/>
              </w:rPr>
            </w:pPr>
            <w:proofErr w:type="spellStart"/>
            <w:r w:rsidRPr="000D2A6C">
              <w:rPr>
                <w:sz w:val="16"/>
                <w:szCs w:val="16"/>
                <w:lang w:val="fr-CA"/>
              </w:rPr>
              <w:t>Norway</w:t>
            </w:r>
            <w:proofErr w:type="spellEnd"/>
          </w:p>
        </w:tc>
        <w:tc>
          <w:tcPr>
            <w:tcW w:w="1980" w:type="dxa"/>
            <w:gridSpan w:val="3"/>
          </w:tcPr>
          <w:p w14:paraId="4C080959" w14:textId="77777777" w:rsidR="00AD26E0" w:rsidRPr="00C340A4" w:rsidRDefault="00AD26E0" w:rsidP="00AD26E0">
            <w:pPr>
              <w:spacing w:line="480" w:lineRule="auto"/>
              <w:ind w:left="-183" w:firstLine="319"/>
              <w:rPr>
                <w:sz w:val="16"/>
                <w:szCs w:val="16"/>
                <w:lang w:val="fr-CA"/>
              </w:rPr>
            </w:pPr>
            <w:r w:rsidRPr="000D2A6C">
              <w:rPr>
                <w:sz w:val="16"/>
                <w:szCs w:val="16"/>
                <w:lang w:val="fr-CA"/>
              </w:rPr>
              <w:t>NOBAS photo</w:t>
            </w:r>
          </w:p>
        </w:tc>
        <w:tc>
          <w:tcPr>
            <w:tcW w:w="1397" w:type="dxa"/>
            <w:gridSpan w:val="2"/>
          </w:tcPr>
          <w:p w14:paraId="5DF5B5D9" w14:textId="0DC29923" w:rsidR="00AD26E0" w:rsidRPr="00C340A4" w:rsidRDefault="00AD26E0" w:rsidP="00AD26E0">
            <w:pPr>
              <w:spacing w:line="480" w:lineRule="auto"/>
              <w:ind w:left="-265" w:firstLine="142"/>
              <w:rPr>
                <w:sz w:val="16"/>
                <w:szCs w:val="16"/>
                <w:lang w:val="fr-CA"/>
              </w:rPr>
            </w:pPr>
            <w:r w:rsidRPr="0012019D">
              <w:rPr>
                <w:b/>
                <w:bCs/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</w:tcPr>
          <w:p w14:paraId="6509953D" w14:textId="77777777" w:rsidR="00AD26E0" w:rsidRPr="00C340A4" w:rsidRDefault="00AD26E0" w:rsidP="00AD26E0">
            <w:pPr>
              <w:spacing w:line="480" w:lineRule="auto"/>
              <w:ind w:left="-183" w:firstLine="319"/>
              <w:rPr>
                <w:sz w:val="16"/>
                <w:szCs w:val="16"/>
                <w:lang w:val="fr-CA"/>
              </w:rPr>
            </w:pPr>
          </w:p>
        </w:tc>
        <w:tc>
          <w:tcPr>
            <w:tcW w:w="327" w:type="dxa"/>
            <w:gridSpan w:val="2"/>
          </w:tcPr>
          <w:p w14:paraId="4B2C6105" w14:textId="400A4519" w:rsidR="00AD26E0" w:rsidRPr="00C340A4" w:rsidRDefault="00AD26E0" w:rsidP="00AD26E0">
            <w:pPr>
              <w:spacing w:line="480" w:lineRule="auto"/>
              <w:ind w:left="527"/>
              <w:rPr>
                <w:sz w:val="16"/>
                <w:szCs w:val="16"/>
                <w:lang w:val="fr-CA"/>
              </w:rPr>
            </w:pPr>
          </w:p>
        </w:tc>
      </w:tr>
      <w:tr w:rsidR="00AD26E0" w:rsidRPr="00C340A4" w14:paraId="610C1DC3" w14:textId="77777777" w:rsidTr="00A95D6A">
        <w:tc>
          <w:tcPr>
            <w:tcW w:w="2127" w:type="dxa"/>
          </w:tcPr>
          <w:p w14:paraId="1E4CE52B" w14:textId="2901DEF3" w:rsidR="00AD26E0" w:rsidRPr="000D2A6C" w:rsidRDefault="00AD26E0" w:rsidP="001A20B6">
            <w:pPr>
              <w:spacing w:line="480" w:lineRule="auto"/>
              <w:ind w:left="176" w:right="-108" w:hanging="176"/>
              <w:rPr>
                <w:sz w:val="16"/>
                <w:szCs w:val="16"/>
                <w:lang w:val="fr-CA"/>
              </w:rPr>
            </w:pPr>
            <w:r w:rsidRPr="000D2A6C">
              <w:rPr>
                <w:i/>
                <w:sz w:val="16"/>
                <w:szCs w:val="16"/>
                <w:lang w:val="fr-CA"/>
              </w:rPr>
              <w:t>C</w:t>
            </w:r>
            <w:r>
              <w:rPr>
                <w:i/>
                <w:sz w:val="16"/>
                <w:szCs w:val="16"/>
                <w:lang w:val="fr-CA"/>
              </w:rPr>
              <w:t>.</w:t>
            </w:r>
            <w:r w:rsidRPr="000D2A6C">
              <w:rPr>
                <w:i/>
                <w:sz w:val="16"/>
                <w:szCs w:val="16"/>
                <w:lang w:val="fr-CA"/>
              </w:rPr>
              <w:t xml:space="preserve"> </w:t>
            </w:r>
            <w:proofErr w:type="spellStart"/>
            <w:r w:rsidRPr="000D2A6C">
              <w:rPr>
                <w:i/>
                <w:sz w:val="16"/>
                <w:szCs w:val="16"/>
                <w:lang w:val="fr-CA"/>
              </w:rPr>
              <w:t>lilacina</w:t>
            </w:r>
            <w:proofErr w:type="spellEnd"/>
          </w:p>
        </w:tc>
        <w:tc>
          <w:tcPr>
            <w:tcW w:w="2403" w:type="dxa"/>
          </w:tcPr>
          <w:p w14:paraId="070066E3" w14:textId="77777777" w:rsidR="00AD26E0" w:rsidRPr="000D2A6C" w:rsidRDefault="00AD26E0" w:rsidP="00AD26E0">
            <w:pPr>
              <w:spacing w:line="480" w:lineRule="auto"/>
              <w:ind w:left="-74" w:right="-345"/>
              <w:rPr>
                <w:sz w:val="16"/>
                <w:szCs w:val="16"/>
                <w:lang w:val="fr-CA"/>
              </w:rPr>
            </w:pPr>
            <w:r w:rsidRPr="000D2A6C">
              <w:rPr>
                <w:sz w:val="16"/>
                <w:szCs w:val="16"/>
                <w:lang w:val="fr-CA"/>
              </w:rPr>
              <w:t>259847 (O</w:t>
            </w:r>
            <w:r>
              <w:rPr>
                <w:sz w:val="16"/>
                <w:szCs w:val="16"/>
                <w:lang w:val="fr-CA"/>
              </w:rPr>
              <w:t>-F</w:t>
            </w:r>
            <w:r w:rsidRPr="000D2A6C">
              <w:rPr>
                <w:sz w:val="16"/>
                <w:szCs w:val="16"/>
                <w:lang w:val="fr-CA"/>
              </w:rPr>
              <w:t>)</w:t>
            </w:r>
          </w:p>
        </w:tc>
        <w:tc>
          <w:tcPr>
            <w:tcW w:w="1728" w:type="dxa"/>
          </w:tcPr>
          <w:p w14:paraId="3577BD4A" w14:textId="77777777" w:rsidR="00AD26E0" w:rsidRPr="000D2A6C" w:rsidRDefault="00AD26E0" w:rsidP="00AD26E0">
            <w:pPr>
              <w:spacing w:line="480" w:lineRule="auto"/>
              <w:ind w:left="76"/>
              <w:rPr>
                <w:sz w:val="16"/>
                <w:szCs w:val="16"/>
                <w:lang w:val="fr-CA"/>
              </w:rPr>
            </w:pPr>
            <w:proofErr w:type="spellStart"/>
            <w:r w:rsidRPr="000D2A6C">
              <w:rPr>
                <w:sz w:val="16"/>
                <w:szCs w:val="16"/>
                <w:lang w:val="fr-CA"/>
              </w:rPr>
              <w:t>Norway</w:t>
            </w:r>
            <w:proofErr w:type="spellEnd"/>
          </w:p>
        </w:tc>
        <w:tc>
          <w:tcPr>
            <w:tcW w:w="1980" w:type="dxa"/>
            <w:gridSpan w:val="3"/>
          </w:tcPr>
          <w:p w14:paraId="66C57444" w14:textId="77777777" w:rsidR="00AD26E0" w:rsidRPr="00C340A4" w:rsidRDefault="00AD26E0" w:rsidP="00AD26E0">
            <w:pPr>
              <w:spacing w:line="480" w:lineRule="auto"/>
              <w:ind w:left="-183" w:firstLine="319"/>
              <w:rPr>
                <w:sz w:val="16"/>
                <w:szCs w:val="16"/>
                <w:lang w:val="fr-CA"/>
              </w:rPr>
            </w:pPr>
            <w:r w:rsidRPr="000D2A6C">
              <w:rPr>
                <w:sz w:val="16"/>
                <w:szCs w:val="16"/>
                <w:lang w:val="fr-CA"/>
              </w:rPr>
              <w:t>NOBAS photo</w:t>
            </w:r>
          </w:p>
        </w:tc>
        <w:tc>
          <w:tcPr>
            <w:tcW w:w="1397" w:type="dxa"/>
            <w:gridSpan w:val="2"/>
          </w:tcPr>
          <w:p w14:paraId="5601B54B" w14:textId="7D79852A" w:rsidR="00AD26E0" w:rsidRPr="00C340A4" w:rsidRDefault="00AD26E0" w:rsidP="00AD26E0">
            <w:pPr>
              <w:spacing w:line="480" w:lineRule="auto"/>
              <w:ind w:left="-265" w:firstLine="142"/>
              <w:rPr>
                <w:sz w:val="16"/>
                <w:szCs w:val="16"/>
                <w:lang w:val="fr-CA"/>
              </w:rPr>
            </w:pPr>
            <w:r w:rsidRPr="0012019D">
              <w:rPr>
                <w:b/>
                <w:bCs/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</w:tcPr>
          <w:p w14:paraId="44A988E0" w14:textId="77777777" w:rsidR="00AD26E0" w:rsidRPr="00C340A4" w:rsidRDefault="00AD26E0" w:rsidP="00AD26E0">
            <w:pPr>
              <w:spacing w:line="480" w:lineRule="auto"/>
              <w:ind w:left="-183" w:firstLine="319"/>
              <w:rPr>
                <w:sz w:val="16"/>
                <w:szCs w:val="16"/>
                <w:lang w:val="fr-CA"/>
              </w:rPr>
            </w:pPr>
          </w:p>
        </w:tc>
        <w:tc>
          <w:tcPr>
            <w:tcW w:w="327" w:type="dxa"/>
            <w:gridSpan w:val="2"/>
          </w:tcPr>
          <w:p w14:paraId="4DA57F29" w14:textId="5C4E5897" w:rsidR="00AD26E0" w:rsidRPr="00C340A4" w:rsidRDefault="00AD26E0" w:rsidP="00AD26E0">
            <w:pPr>
              <w:spacing w:line="480" w:lineRule="auto"/>
              <w:ind w:left="527"/>
              <w:rPr>
                <w:sz w:val="16"/>
                <w:szCs w:val="16"/>
                <w:lang w:val="fr-CA"/>
              </w:rPr>
            </w:pPr>
          </w:p>
        </w:tc>
      </w:tr>
      <w:tr w:rsidR="00AD26E0" w:rsidRPr="00C340A4" w14:paraId="4AFC45E1" w14:textId="77777777" w:rsidTr="00A95D6A">
        <w:tc>
          <w:tcPr>
            <w:tcW w:w="2127" w:type="dxa"/>
            <w:tcBorders>
              <w:bottom w:val="single" w:sz="4" w:space="0" w:color="auto"/>
            </w:tcBorders>
          </w:tcPr>
          <w:p w14:paraId="28DEA1D3" w14:textId="008EFC88" w:rsidR="00AD26E0" w:rsidRPr="00C340A4" w:rsidRDefault="00AD26E0" w:rsidP="001A20B6">
            <w:pPr>
              <w:spacing w:line="480" w:lineRule="auto"/>
              <w:ind w:left="176" w:right="-108" w:hanging="176"/>
              <w:rPr>
                <w:i/>
                <w:sz w:val="16"/>
                <w:szCs w:val="16"/>
                <w:lang w:val="fr-CA"/>
              </w:rPr>
            </w:pPr>
            <w:r w:rsidRPr="00C340A4">
              <w:rPr>
                <w:i/>
                <w:sz w:val="16"/>
                <w:szCs w:val="16"/>
                <w:lang w:val="fr-CA"/>
              </w:rPr>
              <w:t>C</w:t>
            </w:r>
            <w:r>
              <w:rPr>
                <w:i/>
                <w:sz w:val="16"/>
                <w:szCs w:val="16"/>
                <w:lang w:val="fr-CA"/>
              </w:rPr>
              <w:t>.</w:t>
            </w:r>
            <w:r w:rsidRPr="00C340A4">
              <w:rPr>
                <w:i/>
                <w:sz w:val="16"/>
                <w:szCs w:val="16"/>
                <w:lang w:val="fr-CA"/>
              </w:rPr>
              <w:t xml:space="preserve"> </w:t>
            </w:r>
            <w:proofErr w:type="spellStart"/>
            <w:r w:rsidRPr="00C340A4">
              <w:rPr>
                <w:i/>
                <w:sz w:val="16"/>
                <w:szCs w:val="16"/>
                <w:lang w:val="fr-CA"/>
              </w:rPr>
              <w:t>lilacina</w:t>
            </w:r>
            <w:proofErr w:type="spellEnd"/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14:paraId="7FF2E946" w14:textId="77777777" w:rsidR="00AD26E0" w:rsidRPr="00C340A4" w:rsidRDefault="00AD26E0" w:rsidP="00AD26E0">
            <w:pPr>
              <w:spacing w:line="480" w:lineRule="auto"/>
              <w:ind w:left="-74" w:right="-345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GAJ.11431 (OULU)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24EC2987" w14:textId="77777777" w:rsidR="00AD26E0" w:rsidRPr="00C340A4" w:rsidRDefault="00AD26E0" w:rsidP="00AD26E0">
            <w:pPr>
              <w:spacing w:line="480" w:lineRule="auto"/>
              <w:ind w:left="76"/>
              <w:rPr>
                <w:sz w:val="16"/>
                <w:szCs w:val="16"/>
                <w:lang w:val="fr-CA"/>
              </w:rPr>
            </w:pPr>
            <w:proofErr w:type="spellStart"/>
            <w:r>
              <w:rPr>
                <w:sz w:val="16"/>
                <w:szCs w:val="16"/>
                <w:lang w:val="fr-CA"/>
              </w:rPr>
              <w:t>Finland</w:t>
            </w:r>
            <w:proofErr w:type="spellEnd"/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</w:tcPr>
          <w:p w14:paraId="463437D2" w14:textId="77777777" w:rsidR="00AD26E0" w:rsidRPr="00C340A4" w:rsidRDefault="00AD26E0" w:rsidP="00AD26E0">
            <w:pPr>
              <w:spacing w:line="480" w:lineRule="auto"/>
              <w:ind w:left="-183" w:firstLine="319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NOBAS photo</w:t>
            </w:r>
          </w:p>
        </w:tc>
        <w:tc>
          <w:tcPr>
            <w:tcW w:w="1397" w:type="dxa"/>
            <w:gridSpan w:val="2"/>
            <w:tcBorders>
              <w:bottom w:val="single" w:sz="4" w:space="0" w:color="auto"/>
            </w:tcBorders>
          </w:tcPr>
          <w:p w14:paraId="326954C8" w14:textId="39F697F7" w:rsidR="00AD26E0" w:rsidRPr="00C340A4" w:rsidRDefault="00AD26E0" w:rsidP="00AD26E0">
            <w:pPr>
              <w:spacing w:line="480" w:lineRule="auto"/>
              <w:ind w:left="-265" w:firstLine="142"/>
              <w:rPr>
                <w:sz w:val="16"/>
                <w:szCs w:val="16"/>
                <w:lang w:val="fr-CA"/>
              </w:rPr>
            </w:pPr>
            <w:r w:rsidRPr="0012019D">
              <w:rPr>
                <w:b/>
                <w:bCs/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  <w:tcBorders>
              <w:bottom w:val="single" w:sz="4" w:space="0" w:color="auto"/>
            </w:tcBorders>
          </w:tcPr>
          <w:p w14:paraId="7DFF25B3" w14:textId="77777777" w:rsidR="00AD26E0" w:rsidRPr="00C340A4" w:rsidRDefault="00AD26E0" w:rsidP="00AD26E0">
            <w:pPr>
              <w:spacing w:line="480" w:lineRule="auto"/>
              <w:ind w:left="-183" w:firstLine="319"/>
              <w:rPr>
                <w:sz w:val="16"/>
                <w:szCs w:val="16"/>
                <w:lang w:val="fr-CA"/>
              </w:rPr>
            </w:pPr>
          </w:p>
        </w:tc>
        <w:tc>
          <w:tcPr>
            <w:tcW w:w="327" w:type="dxa"/>
            <w:gridSpan w:val="2"/>
            <w:tcBorders>
              <w:bottom w:val="single" w:sz="4" w:space="0" w:color="auto"/>
            </w:tcBorders>
          </w:tcPr>
          <w:p w14:paraId="1301E6B4" w14:textId="5EB918F4" w:rsidR="00AD26E0" w:rsidRPr="00C340A4" w:rsidRDefault="00AD26E0" w:rsidP="00AD26E0">
            <w:pPr>
              <w:spacing w:line="480" w:lineRule="auto"/>
              <w:ind w:left="527"/>
              <w:rPr>
                <w:sz w:val="16"/>
                <w:szCs w:val="16"/>
                <w:lang w:val="fr-CA"/>
              </w:rPr>
            </w:pPr>
          </w:p>
        </w:tc>
      </w:tr>
      <w:tr w:rsidR="00AD26E0" w:rsidRPr="008444E7" w14:paraId="26824C2A" w14:textId="77777777" w:rsidTr="00A95D6A">
        <w:trPr>
          <w:trHeight w:val="332"/>
        </w:trPr>
        <w:tc>
          <w:tcPr>
            <w:tcW w:w="2127" w:type="dxa"/>
          </w:tcPr>
          <w:p w14:paraId="65E3A5CC" w14:textId="4ABE9B0F" w:rsidR="00AD26E0" w:rsidRPr="001B5881" w:rsidRDefault="00AD26E0" w:rsidP="001A20B6">
            <w:pPr>
              <w:spacing w:line="480" w:lineRule="auto"/>
              <w:ind w:left="172" w:right="-108" w:hanging="172"/>
              <w:rPr>
                <w:sz w:val="16"/>
                <w:szCs w:val="16"/>
                <w:lang w:val="fr-FR"/>
              </w:rPr>
            </w:pPr>
            <w:proofErr w:type="spellStart"/>
            <w:r w:rsidRPr="001B5881">
              <w:rPr>
                <w:i/>
                <w:iCs/>
                <w:sz w:val="16"/>
                <w:szCs w:val="16"/>
                <w:lang w:val="fr-FR"/>
              </w:rPr>
              <w:t>Chromosera</w:t>
            </w:r>
            <w:proofErr w:type="spellEnd"/>
            <w:r w:rsidRPr="001B5881">
              <w:rPr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1B5881">
              <w:rPr>
                <w:i/>
                <w:iCs/>
                <w:color w:val="000000"/>
                <w:sz w:val="16"/>
                <w:szCs w:val="16"/>
                <w:lang w:val="fr-FR"/>
              </w:rPr>
              <w:t>loreleiae</w:t>
            </w:r>
            <w:proofErr w:type="spellEnd"/>
            <w:r w:rsidRPr="001B5881">
              <w:rPr>
                <w:i/>
                <w:iCs/>
                <w:color w:val="000000"/>
                <w:sz w:val="16"/>
                <w:szCs w:val="16"/>
                <w:lang w:val="fr-FR"/>
              </w:rPr>
              <w:t xml:space="preserve"> </w:t>
            </w:r>
            <w:r w:rsidR="001B5881" w:rsidRPr="001B5881">
              <w:rPr>
                <w:color w:val="000000"/>
                <w:sz w:val="16"/>
                <w:szCs w:val="16"/>
                <w:lang w:val="fr-FR"/>
              </w:rPr>
              <w:t>(</w:t>
            </w:r>
            <w:r w:rsidRPr="001B5881">
              <w:rPr>
                <w:color w:val="000000"/>
                <w:sz w:val="16"/>
                <w:szCs w:val="16"/>
                <w:lang w:val="fr-FR"/>
              </w:rPr>
              <w:t xml:space="preserve">as </w:t>
            </w:r>
            <w:r w:rsidRPr="001B5881">
              <w:rPr>
                <w:i/>
                <w:iCs/>
                <w:color w:val="000000"/>
                <w:sz w:val="16"/>
                <w:szCs w:val="16"/>
                <w:lang w:val="fr-FR"/>
              </w:rPr>
              <w:t xml:space="preserve">C. </w:t>
            </w:r>
            <w:proofErr w:type="spellStart"/>
            <w:r w:rsidRPr="001B5881">
              <w:rPr>
                <w:i/>
                <w:iCs/>
                <w:color w:val="000000"/>
                <w:sz w:val="16"/>
                <w:szCs w:val="16"/>
                <w:lang w:val="fr-FR"/>
              </w:rPr>
              <w:t>cyanophylla</w:t>
            </w:r>
            <w:proofErr w:type="spellEnd"/>
            <w:r w:rsidRPr="001B5881">
              <w:rPr>
                <w:color w:val="000000"/>
                <w:sz w:val="16"/>
                <w:szCs w:val="16"/>
                <w:lang w:val="fr-FR"/>
              </w:rPr>
              <w:t>)</w:t>
            </w:r>
          </w:p>
        </w:tc>
        <w:tc>
          <w:tcPr>
            <w:tcW w:w="2403" w:type="dxa"/>
          </w:tcPr>
          <w:p w14:paraId="695C834F" w14:textId="63306474" w:rsidR="00AD26E0" w:rsidRPr="007735E6" w:rsidRDefault="00AD26E0" w:rsidP="00AD26E0">
            <w:pPr>
              <w:pStyle w:val="HTMLPreformatted"/>
              <w:shd w:val="clear" w:color="auto" w:fill="FFFFFF"/>
              <w:spacing w:line="480" w:lineRule="auto"/>
              <w:ind w:left="-74" w:right="-34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735E6">
              <w:rPr>
                <w:rFonts w:ascii="Times New Roman" w:hAnsi="Times New Roman" w:cs="Times New Roman"/>
                <w:sz w:val="16"/>
                <w:szCs w:val="16"/>
              </w:rPr>
              <w:t>iNat</w:t>
            </w:r>
            <w:r w:rsidRPr="007735E6">
              <w:rPr>
                <w:rStyle w:val="feature"/>
                <w:rFonts w:ascii="Times New Roman" w:eastAsiaTheme="majorEastAsia" w:hAnsi="Times New Roman" w:cs="Times New Roman"/>
                <w:color w:val="000000"/>
                <w:sz w:val="16"/>
                <w:szCs w:val="16"/>
              </w:rPr>
              <w:t>166099724</w:t>
            </w:r>
            <w:r w:rsidRPr="007735E6">
              <w:rPr>
                <w:rStyle w:val="feature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 w:rsidRPr="007735E6">
              <w:rPr>
                <w:rStyle w:val="feature"/>
                <w:rFonts w:ascii="Times New Roman" w:eastAsiaTheme="majorEastAsia" w:hAnsi="Times New Roman" w:cs="Times New Roman"/>
                <w:color w:val="000000"/>
                <w:sz w:val="16"/>
                <w:szCs w:val="16"/>
              </w:rPr>
              <w:t>005387 (</w:t>
            </w:r>
            <w:r w:rsidRPr="007735E6">
              <w:rPr>
                <w:rStyle w:val="feature"/>
                <w:rFonts w:ascii="Times New Roman" w:hAnsi="Times New Roman" w:cs="Times New Roman"/>
                <w:color w:val="000000"/>
                <w:sz w:val="16"/>
                <w:szCs w:val="16"/>
              </w:rPr>
              <w:t>HAY-F)</w:t>
            </w:r>
          </w:p>
        </w:tc>
        <w:tc>
          <w:tcPr>
            <w:tcW w:w="1728" w:type="dxa"/>
          </w:tcPr>
          <w:p w14:paraId="1D2665BD" w14:textId="77777777" w:rsidR="00AD26E0" w:rsidRPr="007735E6" w:rsidRDefault="00AD26E0" w:rsidP="00AD26E0">
            <w:pPr>
              <w:spacing w:line="480" w:lineRule="auto"/>
              <w:ind w:left="76"/>
              <w:rPr>
                <w:sz w:val="16"/>
                <w:szCs w:val="16"/>
              </w:rPr>
            </w:pPr>
            <w:r w:rsidRPr="007735E6">
              <w:rPr>
                <w:sz w:val="16"/>
                <w:szCs w:val="16"/>
              </w:rPr>
              <w:t>California, USA</w:t>
            </w:r>
          </w:p>
        </w:tc>
        <w:tc>
          <w:tcPr>
            <w:tcW w:w="1980" w:type="dxa"/>
            <w:gridSpan w:val="3"/>
          </w:tcPr>
          <w:p w14:paraId="36B87DA6" w14:textId="77777777" w:rsidR="00AD26E0" w:rsidRPr="008444E7" w:rsidRDefault="00AD26E0" w:rsidP="00AD26E0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735E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OR750619</w:t>
            </w:r>
          </w:p>
        </w:tc>
        <w:tc>
          <w:tcPr>
            <w:tcW w:w="1397" w:type="dxa"/>
            <w:gridSpan w:val="2"/>
          </w:tcPr>
          <w:p w14:paraId="1BC905F1" w14:textId="29ACA75B" w:rsidR="00AD26E0" w:rsidRPr="00A95D6A" w:rsidRDefault="00AD26E0" w:rsidP="00AD26E0">
            <w:pPr>
              <w:pStyle w:val="HTMLPreformatted"/>
              <w:shd w:val="clear" w:color="auto" w:fill="FFFFFF"/>
              <w:spacing w:line="480" w:lineRule="auto"/>
              <w:ind w:left="-265" w:firstLine="142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95D6A">
              <w:rPr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</w:tcPr>
          <w:p w14:paraId="1B32D55D" w14:textId="77777777" w:rsidR="00AD26E0" w:rsidRPr="008444E7" w:rsidRDefault="00AD26E0" w:rsidP="00AD26E0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27" w:type="dxa"/>
            <w:gridSpan w:val="2"/>
          </w:tcPr>
          <w:p w14:paraId="6519B6AF" w14:textId="177FC199" w:rsidR="00AD26E0" w:rsidRPr="008444E7" w:rsidRDefault="00AD26E0" w:rsidP="00AD26E0">
            <w:pPr>
              <w:pStyle w:val="HTMLPreformatted"/>
              <w:shd w:val="clear" w:color="auto" w:fill="FFFFFF"/>
              <w:spacing w:line="480" w:lineRule="auto"/>
              <w:ind w:left="527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D26E0" w:rsidRPr="008444E7" w14:paraId="79079794" w14:textId="77777777" w:rsidTr="00A95D6A">
        <w:trPr>
          <w:trHeight w:val="332"/>
        </w:trPr>
        <w:tc>
          <w:tcPr>
            <w:tcW w:w="2127" w:type="dxa"/>
          </w:tcPr>
          <w:p w14:paraId="7A6A54B9" w14:textId="38E7D72B" w:rsidR="00AD26E0" w:rsidRPr="009A1C40" w:rsidRDefault="00AD26E0" w:rsidP="001A20B6">
            <w:pPr>
              <w:spacing w:line="480" w:lineRule="auto"/>
              <w:ind w:left="172" w:right="-108" w:hanging="172"/>
              <w:rPr>
                <w:sz w:val="16"/>
                <w:szCs w:val="16"/>
              </w:rPr>
            </w:pPr>
            <w:r w:rsidRPr="008444E7">
              <w:rPr>
                <w:i/>
                <w:iCs/>
                <w:sz w:val="16"/>
                <w:szCs w:val="16"/>
              </w:rPr>
              <w:t>C</w:t>
            </w:r>
            <w:r>
              <w:rPr>
                <w:i/>
                <w:iCs/>
                <w:sz w:val="16"/>
                <w:szCs w:val="16"/>
              </w:rPr>
              <w:t>.</w:t>
            </w:r>
            <w:r w:rsidRPr="008444E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444E7">
              <w:rPr>
                <w:i/>
                <w:iCs/>
                <w:color w:val="000000"/>
                <w:sz w:val="16"/>
                <w:szCs w:val="16"/>
              </w:rPr>
              <w:t>loreleiae</w:t>
            </w:r>
            <w:proofErr w:type="spellEnd"/>
            <w:r w:rsidRPr="008444E7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“</w:t>
            </w:r>
          </w:p>
        </w:tc>
        <w:tc>
          <w:tcPr>
            <w:tcW w:w="2403" w:type="dxa"/>
          </w:tcPr>
          <w:p w14:paraId="5C412E46" w14:textId="1E7F8D64" w:rsidR="00AD26E0" w:rsidRPr="008444E7" w:rsidRDefault="00AD26E0" w:rsidP="00AD26E0">
            <w:pPr>
              <w:pStyle w:val="HTMLPreformatted"/>
              <w:shd w:val="clear" w:color="auto" w:fill="FFFFFF"/>
              <w:spacing w:line="480" w:lineRule="auto"/>
              <w:ind w:left="-74" w:right="-345"/>
              <w:rPr>
                <w:color w:val="000000"/>
              </w:rPr>
            </w:pPr>
            <w:r w:rsidRPr="008444E7">
              <w:rPr>
                <w:rFonts w:ascii="Times New Roman" w:hAnsi="Times New Roman" w:cs="Times New Roman"/>
                <w:sz w:val="16"/>
                <w:szCs w:val="16"/>
              </w:rPr>
              <w:t>iNat</w:t>
            </w:r>
            <w:r w:rsidRPr="008444E7">
              <w:rPr>
                <w:rStyle w:val="feature"/>
                <w:rFonts w:ascii="Times New Roman" w:eastAsiaTheme="majorEastAsia" w:hAnsi="Times New Roman" w:cs="Times New Roman"/>
                <w:color w:val="000000"/>
                <w:sz w:val="16"/>
                <w:szCs w:val="16"/>
              </w:rPr>
              <w:t>165851695</w:t>
            </w:r>
            <w:r w:rsidRPr="008444E7">
              <w:rPr>
                <w:rStyle w:val="feature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 w:rsidRPr="008444E7">
              <w:rPr>
                <w:rStyle w:val="feature"/>
                <w:rFonts w:ascii="Times New Roman" w:eastAsiaTheme="majorEastAsia" w:hAnsi="Times New Roman" w:cs="Times New Roman"/>
                <w:color w:val="000000"/>
                <w:sz w:val="16"/>
                <w:szCs w:val="16"/>
              </w:rPr>
              <w:t>003041</w:t>
            </w:r>
            <w:r w:rsidRPr="008444E7">
              <w:rPr>
                <w:rStyle w:val="feature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(HAY</w:t>
            </w:r>
            <w:r>
              <w:rPr>
                <w:rStyle w:val="feature"/>
                <w:rFonts w:ascii="Times New Roman" w:hAnsi="Times New Roman" w:cs="Times New Roman"/>
                <w:color w:val="000000"/>
                <w:sz w:val="16"/>
                <w:szCs w:val="16"/>
              </w:rPr>
              <w:t>-</w:t>
            </w:r>
            <w:r w:rsidRPr="008444E7">
              <w:rPr>
                <w:rStyle w:val="feature"/>
                <w:rFonts w:ascii="Times New Roman" w:hAnsi="Times New Roman" w:cs="Times New Roman"/>
                <w:color w:val="000000"/>
                <w:sz w:val="16"/>
                <w:szCs w:val="16"/>
              </w:rPr>
              <w:t>F)</w:t>
            </w:r>
          </w:p>
        </w:tc>
        <w:tc>
          <w:tcPr>
            <w:tcW w:w="1728" w:type="dxa"/>
          </w:tcPr>
          <w:p w14:paraId="4B991104" w14:textId="77777777" w:rsidR="00AD26E0" w:rsidRPr="008444E7" w:rsidRDefault="00AD26E0" w:rsidP="00AD26E0">
            <w:pPr>
              <w:spacing w:line="480" w:lineRule="auto"/>
              <w:ind w:left="76"/>
              <w:rPr>
                <w:sz w:val="16"/>
                <w:szCs w:val="16"/>
              </w:rPr>
            </w:pPr>
            <w:r w:rsidRPr="008444E7">
              <w:rPr>
                <w:sz w:val="16"/>
                <w:szCs w:val="16"/>
              </w:rPr>
              <w:t>California, USA</w:t>
            </w:r>
          </w:p>
        </w:tc>
        <w:tc>
          <w:tcPr>
            <w:tcW w:w="1980" w:type="dxa"/>
            <w:gridSpan w:val="3"/>
          </w:tcPr>
          <w:p w14:paraId="4079B0C8" w14:textId="77777777" w:rsidR="00AD26E0" w:rsidRPr="008444E7" w:rsidRDefault="00AD26E0" w:rsidP="00AD26E0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44E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OR656490</w:t>
            </w:r>
          </w:p>
        </w:tc>
        <w:tc>
          <w:tcPr>
            <w:tcW w:w="1397" w:type="dxa"/>
            <w:gridSpan w:val="2"/>
          </w:tcPr>
          <w:p w14:paraId="72387A3C" w14:textId="528A9616" w:rsidR="00AD26E0" w:rsidRPr="00A95D6A" w:rsidRDefault="00AD26E0" w:rsidP="00AD26E0">
            <w:pPr>
              <w:pStyle w:val="HTMLPreformatted"/>
              <w:shd w:val="clear" w:color="auto" w:fill="FFFFFF"/>
              <w:spacing w:line="480" w:lineRule="auto"/>
              <w:ind w:left="-265" w:firstLine="142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95D6A">
              <w:rPr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</w:tcPr>
          <w:p w14:paraId="4253DDB4" w14:textId="77777777" w:rsidR="00AD26E0" w:rsidRPr="008444E7" w:rsidRDefault="00AD26E0" w:rsidP="00AD26E0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27" w:type="dxa"/>
            <w:gridSpan w:val="2"/>
          </w:tcPr>
          <w:p w14:paraId="4A2E9B46" w14:textId="0555A97D" w:rsidR="00AD26E0" w:rsidRPr="008444E7" w:rsidRDefault="00AD26E0" w:rsidP="00AD26E0">
            <w:pPr>
              <w:pStyle w:val="HTMLPreformatted"/>
              <w:shd w:val="clear" w:color="auto" w:fill="FFFFFF"/>
              <w:spacing w:line="480" w:lineRule="auto"/>
              <w:ind w:left="527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D26E0" w:rsidRPr="00C340A4" w14:paraId="52150FA6" w14:textId="77777777" w:rsidTr="00A95D6A">
        <w:trPr>
          <w:trHeight w:val="332"/>
        </w:trPr>
        <w:tc>
          <w:tcPr>
            <w:tcW w:w="2127" w:type="dxa"/>
          </w:tcPr>
          <w:p w14:paraId="4A7B710A" w14:textId="0F2AECDC" w:rsidR="00AD26E0" w:rsidRPr="009A1C40" w:rsidRDefault="00AD26E0" w:rsidP="001A20B6">
            <w:pPr>
              <w:spacing w:line="480" w:lineRule="auto"/>
              <w:ind w:left="172" w:right="-108" w:hanging="172"/>
              <w:rPr>
                <w:sz w:val="16"/>
                <w:szCs w:val="16"/>
              </w:rPr>
            </w:pPr>
            <w:r w:rsidRPr="008444E7">
              <w:rPr>
                <w:i/>
                <w:iCs/>
                <w:sz w:val="16"/>
                <w:szCs w:val="16"/>
              </w:rPr>
              <w:t>C</w:t>
            </w:r>
            <w:r>
              <w:rPr>
                <w:i/>
                <w:iCs/>
                <w:sz w:val="16"/>
                <w:szCs w:val="16"/>
              </w:rPr>
              <w:t>.</w:t>
            </w:r>
            <w:r w:rsidRPr="008444E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444E7">
              <w:rPr>
                <w:i/>
                <w:iCs/>
                <w:color w:val="000000"/>
                <w:sz w:val="16"/>
                <w:szCs w:val="16"/>
              </w:rPr>
              <w:t>loreleiae</w:t>
            </w:r>
            <w:proofErr w:type="spellEnd"/>
            <w:r w:rsidRPr="008444E7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“</w:t>
            </w:r>
          </w:p>
        </w:tc>
        <w:tc>
          <w:tcPr>
            <w:tcW w:w="2403" w:type="dxa"/>
          </w:tcPr>
          <w:p w14:paraId="7CAC64E5" w14:textId="00A6EA84" w:rsidR="00AD26E0" w:rsidRPr="008444E7" w:rsidRDefault="00AD26E0" w:rsidP="00AD26E0">
            <w:pPr>
              <w:pStyle w:val="HTMLPreformatted"/>
              <w:shd w:val="clear" w:color="auto" w:fill="FFFFFF"/>
              <w:spacing w:line="480" w:lineRule="auto"/>
              <w:ind w:left="-74" w:right="-345"/>
              <w:rPr>
                <w:color w:val="000000"/>
              </w:rPr>
            </w:pPr>
            <w:r w:rsidRPr="008444E7">
              <w:rPr>
                <w:rFonts w:ascii="Times New Roman" w:hAnsi="Times New Roman" w:cs="Times New Roman"/>
                <w:sz w:val="16"/>
                <w:szCs w:val="16"/>
              </w:rPr>
              <w:t>iNat</w:t>
            </w:r>
            <w:r w:rsidRPr="008444E7">
              <w:rPr>
                <w:rStyle w:val="feature"/>
                <w:rFonts w:ascii="Times New Roman" w:eastAsiaTheme="majorEastAsia" w:hAnsi="Times New Roman" w:cs="Times New Roman"/>
                <w:color w:val="000000"/>
                <w:sz w:val="16"/>
                <w:szCs w:val="16"/>
              </w:rPr>
              <w:t>167244818</w:t>
            </w:r>
            <w:r>
              <w:rPr>
                <w:rStyle w:val="feature"/>
                <w:rFonts w:ascii="Times New Roman" w:eastAsiaTheme="majorEastAsia" w:hAnsi="Times New Roman" w:cs="Times New Roman"/>
                <w:color w:val="000000"/>
                <w:sz w:val="16"/>
                <w:szCs w:val="16"/>
              </w:rPr>
              <w:t xml:space="preserve">, </w:t>
            </w:r>
            <w:r w:rsidRPr="008444E7">
              <w:rPr>
                <w:rStyle w:val="feature"/>
                <w:rFonts w:ascii="Times New Roman" w:eastAsiaTheme="majorEastAsia" w:hAnsi="Times New Roman" w:cs="Times New Roman"/>
                <w:color w:val="000000"/>
                <w:sz w:val="16"/>
                <w:szCs w:val="16"/>
              </w:rPr>
              <w:t>004955</w:t>
            </w:r>
            <w:r>
              <w:rPr>
                <w:rStyle w:val="feature"/>
                <w:rFonts w:ascii="Times New Roman" w:eastAsiaTheme="majorEastAsia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feature"/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 w:rsidRPr="008444E7">
              <w:rPr>
                <w:rStyle w:val="feature"/>
                <w:rFonts w:ascii="Times New Roman" w:hAnsi="Times New Roman" w:cs="Times New Roman"/>
                <w:color w:val="000000"/>
                <w:sz w:val="16"/>
                <w:szCs w:val="16"/>
              </w:rPr>
              <w:t>HAY-F</w:t>
            </w:r>
            <w:r>
              <w:rPr>
                <w:rStyle w:val="feature"/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28" w:type="dxa"/>
          </w:tcPr>
          <w:p w14:paraId="7CA7A457" w14:textId="77777777" w:rsidR="00AD26E0" w:rsidRPr="008444E7" w:rsidRDefault="00AD26E0" w:rsidP="00AD26E0">
            <w:pPr>
              <w:spacing w:line="480" w:lineRule="auto"/>
              <w:ind w:left="76"/>
              <w:rPr>
                <w:sz w:val="16"/>
                <w:szCs w:val="16"/>
              </w:rPr>
            </w:pPr>
            <w:r w:rsidRPr="008444E7">
              <w:rPr>
                <w:sz w:val="16"/>
                <w:szCs w:val="16"/>
              </w:rPr>
              <w:t>California, USA</w:t>
            </w:r>
          </w:p>
        </w:tc>
        <w:tc>
          <w:tcPr>
            <w:tcW w:w="1980" w:type="dxa"/>
            <w:gridSpan w:val="3"/>
          </w:tcPr>
          <w:p w14:paraId="094709F5" w14:textId="77777777" w:rsidR="00AD26E0" w:rsidRPr="007B400B" w:rsidRDefault="00AD26E0" w:rsidP="00AD26E0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44E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PP849881</w:t>
            </w:r>
          </w:p>
        </w:tc>
        <w:tc>
          <w:tcPr>
            <w:tcW w:w="1397" w:type="dxa"/>
            <w:gridSpan w:val="2"/>
          </w:tcPr>
          <w:p w14:paraId="6CC6665E" w14:textId="62C37D33" w:rsidR="00AD26E0" w:rsidRPr="00A95D6A" w:rsidRDefault="00AD26E0" w:rsidP="00AD26E0">
            <w:pPr>
              <w:pStyle w:val="HTMLPreformatted"/>
              <w:shd w:val="clear" w:color="auto" w:fill="FFFFFF"/>
              <w:spacing w:line="480" w:lineRule="auto"/>
              <w:ind w:left="-265" w:firstLine="142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95D6A">
              <w:rPr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</w:tcPr>
          <w:p w14:paraId="023B5B4E" w14:textId="77777777" w:rsidR="00AD26E0" w:rsidRPr="007B400B" w:rsidRDefault="00AD26E0" w:rsidP="00AD26E0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27" w:type="dxa"/>
            <w:gridSpan w:val="2"/>
          </w:tcPr>
          <w:p w14:paraId="4658A740" w14:textId="06659615" w:rsidR="00AD26E0" w:rsidRPr="007B400B" w:rsidRDefault="00AD26E0" w:rsidP="00AD26E0">
            <w:pPr>
              <w:pStyle w:val="HTMLPreformatted"/>
              <w:shd w:val="clear" w:color="auto" w:fill="FFFFFF"/>
              <w:spacing w:line="480" w:lineRule="auto"/>
              <w:ind w:left="527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D26E0" w:rsidRPr="008444E7" w14:paraId="2B0FA128" w14:textId="77777777" w:rsidTr="00A95D6A">
        <w:trPr>
          <w:trHeight w:val="332"/>
        </w:trPr>
        <w:tc>
          <w:tcPr>
            <w:tcW w:w="2127" w:type="dxa"/>
          </w:tcPr>
          <w:p w14:paraId="27CE3452" w14:textId="726B7E8A" w:rsidR="00AD26E0" w:rsidRPr="009A1C40" w:rsidRDefault="00AD26E0" w:rsidP="001A20B6">
            <w:pPr>
              <w:ind w:left="172" w:right="-108" w:hanging="172"/>
              <w:rPr>
                <w:sz w:val="16"/>
                <w:szCs w:val="16"/>
              </w:rPr>
            </w:pPr>
            <w:r w:rsidRPr="008444E7">
              <w:rPr>
                <w:i/>
                <w:iCs/>
                <w:sz w:val="16"/>
                <w:szCs w:val="16"/>
              </w:rPr>
              <w:t>C</w:t>
            </w:r>
            <w:r>
              <w:rPr>
                <w:i/>
                <w:iCs/>
                <w:sz w:val="16"/>
                <w:szCs w:val="16"/>
              </w:rPr>
              <w:t>.</w:t>
            </w:r>
            <w:r w:rsidRPr="008444E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444E7">
              <w:rPr>
                <w:i/>
                <w:iCs/>
                <w:color w:val="000000"/>
                <w:sz w:val="16"/>
                <w:szCs w:val="16"/>
              </w:rPr>
              <w:t>loreleiae</w:t>
            </w:r>
            <w:proofErr w:type="spellEnd"/>
            <w:r w:rsidRPr="008444E7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“</w:t>
            </w:r>
          </w:p>
        </w:tc>
        <w:tc>
          <w:tcPr>
            <w:tcW w:w="2403" w:type="dxa"/>
          </w:tcPr>
          <w:p w14:paraId="2CBA02C2" w14:textId="1E5FFB17" w:rsidR="00AD26E0" w:rsidRPr="008444E7" w:rsidRDefault="00AD26E0" w:rsidP="00AD26E0">
            <w:pPr>
              <w:pStyle w:val="HTMLPreformatted"/>
              <w:shd w:val="clear" w:color="auto" w:fill="FFFFFF"/>
              <w:ind w:left="-74" w:right="-34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44E7">
              <w:rPr>
                <w:rFonts w:ascii="Times New Roman" w:hAnsi="Times New Roman" w:cs="Times New Roman"/>
                <w:sz w:val="16"/>
                <w:szCs w:val="16"/>
              </w:rPr>
              <w:t>iNat</w:t>
            </w:r>
            <w:r w:rsidRPr="008444E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153604651, </w:t>
            </w:r>
            <w:r w:rsidRPr="008444E7">
              <w:rPr>
                <w:rStyle w:val="feature"/>
                <w:rFonts w:ascii="Times New Roman" w:eastAsiaTheme="majorEastAsia" w:hAnsi="Times New Roman" w:cs="Times New Roman"/>
                <w:color w:val="000000"/>
                <w:sz w:val="16"/>
                <w:szCs w:val="16"/>
              </w:rPr>
              <w:t>000710 (HAY-F)</w:t>
            </w:r>
          </w:p>
          <w:p w14:paraId="7708A590" w14:textId="77777777" w:rsidR="00AD26E0" w:rsidRPr="008444E7" w:rsidRDefault="00AD26E0" w:rsidP="00AD26E0">
            <w:pPr>
              <w:pStyle w:val="HTMLPreformatted"/>
              <w:shd w:val="clear" w:color="auto" w:fill="FFFFFF"/>
              <w:ind w:left="-74" w:right="-34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28" w:type="dxa"/>
          </w:tcPr>
          <w:p w14:paraId="21C48465" w14:textId="77777777" w:rsidR="00AD26E0" w:rsidRPr="00FB21F9" w:rsidRDefault="00AD26E0" w:rsidP="00AD26E0">
            <w:pPr>
              <w:ind w:left="76"/>
              <w:rPr>
                <w:sz w:val="16"/>
                <w:szCs w:val="16"/>
              </w:rPr>
            </w:pPr>
            <w:r w:rsidRPr="00FB21F9">
              <w:rPr>
                <w:sz w:val="16"/>
                <w:szCs w:val="16"/>
              </w:rPr>
              <w:t>California, USA</w:t>
            </w:r>
          </w:p>
        </w:tc>
        <w:tc>
          <w:tcPr>
            <w:tcW w:w="1980" w:type="dxa"/>
            <w:gridSpan w:val="3"/>
          </w:tcPr>
          <w:p w14:paraId="39121969" w14:textId="77777777" w:rsidR="00AD26E0" w:rsidRPr="00FB21F9" w:rsidRDefault="00AD26E0" w:rsidP="00AD26E0">
            <w:pPr>
              <w:pStyle w:val="HTMLPreformatted"/>
              <w:shd w:val="clear" w:color="auto" w:fill="FFFFFF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B21F9">
              <w:rPr>
                <w:rFonts w:ascii="Times New Roman" w:hAnsi="Times New Roman" w:cs="Times New Roman"/>
                <w:sz w:val="16"/>
                <w:szCs w:val="16"/>
              </w:rPr>
              <w:t>OR886743</w:t>
            </w:r>
          </w:p>
        </w:tc>
        <w:tc>
          <w:tcPr>
            <w:tcW w:w="1397" w:type="dxa"/>
            <w:gridSpan w:val="2"/>
          </w:tcPr>
          <w:p w14:paraId="596FDAA2" w14:textId="23048F9E" w:rsidR="00AD26E0" w:rsidRPr="00A95D6A" w:rsidRDefault="00AD26E0" w:rsidP="00AD26E0">
            <w:pPr>
              <w:pStyle w:val="HTMLPreformatted"/>
              <w:shd w:val="clear" w:color="auto" w:fill="FFFFFF"/>
              <w:ind w:left="-265" w:firstLine="142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95D6A">
              <w:rPr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</w:tcPr>
          <w:p w14:paraId="772D428C" w14:textId="77777777" w:rsidR="00AD26E0" w:rsidRPr="00FB21F9" w:rsidRDefault="00AD26E0" w:rsidP="00AD26E0">
            <w:pPr>
              <w:pStyle w:val="HTMLPreformatted"/>
              <w:shd w:val="clear" w:color="auto" w:fill="FFFFFF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27" w:type="dxa"/>
            <w:gridSpan w:val="2"/>
          </w:tcPr>
          <w:p w14:paraId="0B17CC92" w14:textId="449DDCD2" w:rsidR="00AD26E0" w:rsidRPr="00FB21F9" w:rsidRDefault="00AD26E0" w:rsidP="00AD26E0">
            <w:pPr>
              <w:pStyle w:val="HTMLPreformatted"/>
              <w:shd w:val="clear" w:color="auto" w:fill="FFFFFF"/>
              <w:ind w:left="527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95D6A" w:rsidRPr="008444E7" w14:paraId="163C3A32" w14:textId="77777777" w:rsidTr="00A95D6A">
        <w:trPr>
          <w:trHeight w:val="332"/>
        </w:trPr>
        <w:tc>
          <w:tcPr>
            <w:tcW w:w="2127" w:type="dxa"/>
          </w:tcPr>
          <w:p w14:paraId="66F29DA8" w14:textId="075904D4" w:rsidR="00A95D6A" w:rsidRPr="001B5881" w:rsidRDefault="00A95D6A" w:rsidP="00A95D6A">
            <w:pPr>
              <w:ind w:left="172" w:right="-108" w:hanging="172"/>
              <w:rPr>
                <w:color w:val="000000"/>
                <w:sz w:val="16"/>
                <w:szCs w:val="16"/>
                <w:lang w:val="fr-FR"/>
              </w:rPr>
            </w:pPr>
            <w:r w:rsidRPr="001B5881">
              <w:rPr>
                <w:i/>
                <w:iCs/>
                <w:sz w:val="16"/>
                <w:szCs w:val="16"/>
                <w:lang w:val="fr-FR"/>
              </w:rPr>
              <w:t xml:space="preserve">C. </w:t>
            </w:r>
            <w:proofErr w:type="spellStart"/>
            <w:r w:rsidRPr="001B5881">
              <w:rPr>
                <w:i/>
                <w:iCs/>
                <w:color w:val="000000"/>
                <w:sz w:val="16"/>
                <w:szCs w:val="16"/>
                <w:lang w:val="fr-FR"/>
              </w:rPr>
              <w:t>loreleiae</w:t>
            </w:r>
            <w:proofErr w:type="spellEnd"/>
            <w:r w:rsidRPr="001B5881">
              <w:rPr>
                <w:i/>
                <w:iCs/>
                <w:color w:val="000000"/>
                <w:sz w:val="16"/>
                <w:szCs w:val="16"/>
                <w:lang w:val="fr-FR"/>
              </w:rPr>
              <w:t xml:space="preserve"> </w:t>
            </w:r>
            <w:r w:rsidR="001B5881" w:rsidRPr="001B5881">
              <w:rPr>
                <w:i/>
                <w:iCs/>
                <w:color w:val="000000"/>
                <w:sz w:val="16"/>
                <w:szCs w:val="16"/>
                <w:lang w:val="fr-FR"/>
              </w:rPr>
              <w:t>(</w:t>
            </w:r>
            <w:r w:rsidRPr="001B5881">
              <w:rPr>
                <w:color w:val="000000"/>
                <w:sz w:val="16"/>
                <w:szCs w:val="16"/>
                <w:lang w:val="fr-FR"/>
              </w:rPr>
              <w:t xml:space="preserve">as </w:t>
            </w:r>
            <w:r w:rsidRPr="001B5881">
              <w:rPr>
                <w:i/>
                <w:iCs/>
                <w:color w:val="000000"/>
                <w:sz w:val="16"/>
                <w:szCs w:val="16"/>
                <w:lang w:val="fr-FR"/>
              </w:rPr>
              <w:t xml:space="preserve">C. </w:t>
            </w:r>
            <w:proofErr w:type="spellStart"/>
            <w:r w:rsidRPr="001B5881">
              <w:rPr>
                <w:i/>
                <w:iCs/>
                <w:color w:val="000000"/>
                <w:sz w:val="16"/>
                <w:szCs w:val="16"/>
                <w:lang w:val="fr-FR"/>
              </w:rPr>
              <w:t>cyanophylla</w:t>
            </w:r>
            <w:proofErr w:type="spellEnd"/>
            <w:r w:rsidR="001B5881" w:rsidRPr="001B5881">
              <w:rPr>
                <w:i/>
                <w:iCs/>
                <w:color w:val="000000"/>
                <w:sz w:val="16"/>
                <w:szCs w:val="16"/>
                <w:lang w:val="fr-FR"/>
              </w:rPr>
              <w:t>)</w:t>
            </w:r>
          </w:p>
          <w:p w14:paraId="534D0F46" w14:textId="77777777" w:rsidR="00A95D6A" w:rsidRPr="001B5881" w:rsidRDefault="00A95D6A" w:rsidP="002B7B6E">
            <w:pPr>
              <w:ind w:right="-108"/>
              <w:rPr>
                <w:i/>
                <w:iCs/>
                <w:sz w:val="16"/>
                <w:szCs w:val="16"/>
                <w:lang w:val="fr-FR"/>
              </w:rPr>
            </w:pPr>
          </w:p>
        </w:tc>
        <w:tc>
          <w:tcPr>
            <w:tcW w:w="2403" w:type="dxa"/>
          </w:tcPr>
          <w:p w14:paraId="4E4FDA61" w14:textId="025DAF9C" w:rsidR="00A95D6A" w:rsidRPr="001B5881" w:rsidRDefault="00A95D6A" w:rsidP="00AD26E0">
            <w:pPr>
              <w:pStyle w:val="HTMLPreformatted"/>
              <w:shd w:val="clear" w:color="auto" w:fill="FFFFFF"/>
              <w:ind w:left="-74" w:right="-345"/>
              <w:rPr>
                <w:rFonts w:ascii="Times New Roman" w:hAnsi="Times New Roman" w:cs="Times New Roman"/>
                <w:sz w:val="16"/>
                <w:szCs w:val="16"/>
              </w:rPr>
            </w:pPr>
            <w:r w:rsidRPr="001B5881">
              <w:rPr>
                <w:rFonts w:ascii="Times New Roman" w:hAnsi="Times New Roman" w:cs="Times New Roman"/>
                <w:sz w:val="16"/>
                <w:szCs w:val="16"/>
              </w:rPr>
              <w:t>MUOB 317467</w:t>
            </w:r>
          </w:p>
        </w:tc>
        <w:tc>
          <w:tcPr>
            <w:tcW w:w="1728" w:type="dxa"/>
          </w:tcPr>
          <w:p w14:paraId="68798EEE" w14:textId="6F8291EB" w:rsidR="00A95D6A" w:rsidRPr="001B5881" w:rsidRDefault="00A95D6A" w:rsidP="00AD26E0">
            <w:pPr>
              <w:ind w:left="76"/>
              <w:rPr>
                <w:sz w:val="16"/>
                <w:szCs w:val="16"/>
              </w:rPr>
            </w:pPr>
            <w:r w:rsidRPr="001B5881">
              <w:rPr>
                <w:sz w:val="16"/>
                <w:szCs w:val="16"/>
              </w:rPr>
              <w:t>California, USA</w:t>
            </w:r>
          </w:p>
        </w:tc>
        <w:tc>
          <w:tcPr>
            <w:tcW w:w="1980" w:type="dxa"/>
            <w:gridSpan w:val="3"/>
          </w:tcPr>
          <w:p w14:paraId="1A6D3C8B" w14:textId="623F377D" w:rsidR="00A95D6A" w:rsidRPr="001B5881" w:rsidRDefault="00A95D6A" w:rsidP="00AD26E0">
            <w:pPr>
              <w:pStyle w:val="HTMLPreformatted"/>
              <w:shd w:val="clear" w:color="auto" w:fill="FFFFFF"/>
              <w:ind w:left="-183" w:firstLine="319"/>
              <w:rPr>
                <w:rFonts w:ascii="Times New Roman" w:hAnsi="Times New Roman" w:cs="Times New Roman"/>
                <w:sz w:val="16"/>
                <w:szCs w:val="16"/>
              </w:rPr>
            </w:pPr>
            <w:r w:rsidRPr="001B5881">
              <w:rPr>
                <w:rFonts w:ascii="Times New Roman" w:hAnsi="Times New Roman" w:cs="Times New Roman"/>
                <w:sz w:val="16"/>
                <w:szCs w:val="16"/>
              </w:rPr>
              <w:t xml:space="preserve">MH42998  </w:t>
            </w:r>
          </w:p>
        </w:tc>
        <w:tc>
          <w:tcPr>
            <w:tcW w:w="1397" w:type="dxa"/>
            <w:gridSpan w:val="2"/>
          </w:tcPr>
          <w:p w14:paraId="6BB8728A" w14:textId="49561CCA" w:rsidR="00A95D6A" w:rsidRPr="00A95D6A" w:rsidRDefault="00A95D6A" w:rsidP="00AD26E0">
            <w:pPr>
              <w:pStyle w:val="HTMLPreformatted"/>
              <w:shd w:val="clear" w:color="auto" w:fill="FFFFFF"/>
              <w:ind w:left="-265" w:firstLine="142"/>
              <w:rPr>
                <w:sz w:val="16"/>
                <w:szCs w:val="16"/>
              </w:rPr>
            </w:pPr>
            <w:r w:rsidRPr="00A95D6A">
              <w:rPr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</w:tcPr>
          <w:p w14:paraId="1E0F145E" w14:textId="77777777" w:rsidR="00A95D6A" w:rsidRPr="00FB21F9" w:rsidRDefault="00A95D6A" w:rsidP="00AD26E0">
            <w:pPr>
              <w:pStyle w:val="HTMLPreformatted"/>
              <w:shd w:val="clear" w:color="auto" w:fill="FFFFFF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27" w:type="dxa"/>
            <w:gridSpan w:val="2"/>
          </w:tcPr>
          <w:p w14:paraId="438D13C5" w14:textId="77777777" w:rsidR="00A95D6A" w:rsidRPr="00FB21F9" w:rsidRDefault="00A95D6A" w:rsidP="00AD26E0">
            <w:pPr>
              <w:pStyle w:val="HTMLPreformatted"/>
              <w:shd w:val="clear" w:color="auto" w:fill="FFFFFF"/>
              <w:ind w:left="527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D26E0" w:rsidRPr="00C340A4" w14:paraId="597E6D1F" w14:textId="77777777" w:rsidTr="00A95D6A">
        <w:trPr>
          <w:trHeight w:val="332"/>
        </w:trPr>
        <w:tc>
          <w:tcPr>
            <w:tcW w:w="2127" w:type="dxa"/>
          </w:tcPr>
          <w:p w14:paraId="4257872D" w14:textId="040A2D59" w:rsidR="00AD26E0" w:rsidRPr="00B60B00" w:rsidRDefault="00AD26E0" w:rsidP="001A20B6">
            <w:pPr>
              <w:spacing w:line="480" w:lineRule="auto"/>
              <w:ind w:left="172" w:right="-108" w:hanging="172"/>
              <w:rPr>
                <w:sz w:val="16"/>
                <w:szCs w:val="16"/>
              </w:rPr>
            </w:pPr>
            <w:r w:rsidRPr="00B60B00">
              <w:rPr>
                <w:i/>
                <w:iCs/>
                <w:sz w:val="16"/>
                <w:szCs w:val="16"/>
              </w:rPr>
              <w:t xml:space="preserve">C. </w:t>
            </w:r>
            <w:proofErr w:type="spellStart"/>
            <w:r w:rsidRPr="00B60B00">
              <w:rPr>
                <w:i/>
                <w:iCs/>
                <w:color w:val="000000"/>
                <w:sz w:val="16"/>
                <w:szCs w:val="16"/>
              </w:rPr>
              <w:t>loreleiae</w:t>
            </w:r>
            <w:proofErr w:type="spellEnd"/>
            <w:r w:rsidRPr="00B60B00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03" w:type="dxa"/>
          </w:tcPr>
          <w:p w14:paraId="32E99DF1" w14:textId="50C69A93" w:rsidR="00AD26E0" w:rsidRPr="00B60B00" w:rsidRDefault="00AD26E0" w:rsidP="00AD26E0">
            <w:pPr>
              <w:pStyle w:val="HTMLPreformatted"/>
              <w:shd w:val="clear" w:color="auto" w:fill="FFFFFF"/>
              <w:spacing w:line="480" w:lineRule="auto"/>
              <w:ind w:left="-74" w:right="-345"/>
              <w:rPr>
                <w:rFonts w:ascii="Times New Roman" w:hAnsi="Times New Roman" w:cs="Times New Roman"/>
                <w:sz w:val="16"/>
                <w:szCs w:val="16"/>
              </w:rPr>
            </w:pPr>
            <w:r w:rsidRPr="00B60B00">
              <w:rPr>
                <w:rFonts w:ascii="Times New Roman" w:hAnsi="Times New Roman" w:cs="Times New Roman"/>
                <w:sz w:val="16"/>
                <w:szCs w:val="16"/>
              </w:rPr>
              <w:t>208603 (DAOM)</w:t>
            </w:r>
          </w:p>
        </w:tc>
        <w:tc>
          <w:tcPr>
            <w:tcW w:w="1728" w:type="dxa"/>
          </w:tcPr>
          <w:p w14:paraId="475D0329" w14:textId="05F52875" w:rsidR="00AD26E0" w:rsidRPr="00B60B00" w:rsidRDefault="00ED1B42" w:rsidP="00AD26E0">
            <w:pPr>
              <w:spacing w:line="480" w:lineRule="auto"/>
              <w:ind w:left="76"/>
              <w:rPr>
                <w:sz w:val="16"/>
                <w:szCs w:val="16"/>
              </w:rPr>
            </w:pPr>
            <w:r w:rsidRPr="00B60B00">
              <w:rPr>
                <w:sz w:val="16"/>
                <w:szCs w:val="16"/>
              </w:rPr>
              <w:t xml:space="preserve">N. </w:t>
            </w:r>
            <w:r w:rsidR="00AD26E0" w:rsidRPr="00B60B00">
              <w:rPr>
                <w:sz w:val="16"/>
                <w:szCs w:val="16"/>
              </w:rPr>
              <w:t>Colorado, USA</w:t>
            </w:r>
          </w:p>
        </w:tc>
        <w:tc>
          <w:tcPr>
            <w:tcW w:w="1980" w:type="dxa"/>
            <w:gridSpan w:val="3"/>
          </w:tcPr>
          <w:p w14:paraId="564F2937" w14:textId="59DAD560" w:rsidR="00AD26E0" w:rsidRPr="00B60B00" w:rsidRDefault="00AD26E0" w:rsidP="00AD26E0">
            <w:pPr>
              <w:pStyle w:val="HTMLPreformatted"/>
              <w:shd w:val="clear" w:color="auto" w:fill="FFFFFF"/>
              <w:spacing w:line="480" w:lineRule="auto"/>
              <w:ind w:left="-384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60B00">
              <w:rPr>
                <w:sz w:val="16"/>
                <w:szCs w:val="16"/>
              </w:rPr>
              <w:t>_________</w:t>
            </w:r>
          </w:p>
        </w:tc>
        <w:tc>
          <w:tcPr>
            <w:tcW w:w="1397" w:type="dxa"/>
            <w:gridSpan w:val="2"/>
          </w:tcPr>
          <w:p w14:paraId="35ECFD58" w14:textId="582977E0" w:rsidR="00AD26E0" w:rsidRPr="00B60B00" w:rsidRDefault="00AD26E0" w:rsidP="00AD26E0">
            <w:pPr>
              <w:pStyle w:val="HTMLPreformatted"/>
              <w:shd w:val="clear" w:color="auto" w:fill="FFFFFF"/>
              <w:spacing w:line="480" w:lineRule="auto"/>
              <w:ind w:left="-265" w:firstLine="142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60B0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AF261455</w:t>
            </w:r>
          </w:p>
        </w:tc>
        <w:tc>
          <w:tcPr>
            <w:tcW w:w="525" w:type="dxa"/>
            <w:gridSpan w:val="2"/>
          </w:tcPr>
          <w:p w14:paraId="5FBFF50E" w14:textId="77777777" w:rsidR="00AD26E0" w:rsidRPr="00720258" w:rsidRDefault="00AD26E0" w:rsidP="00AD26E0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  <w:highlight w:val="cyan"/>
              </w:rPr>
            </w:pPr>
          </w:p>
        </w:tc>
        <w:tc>
          <w:tcPr>
            <w:tcW w:w="327" w:type="dxa"/>
            <w:gridSpan w:val="2"/>
          </w:tcPr>
          <w:p w14:paraId="6228FCFD" w14:textId="77777777" w:rsidR="00AD26E0" w:rsidRPr="00720258" w:rsidRDefault="00AD26E0" w:rsidP="00AD26E0">
            <w:pPr>
              <w:pStyle w:val="HTMLPreformatted"/>
              <w:shd w:val="clear" w:color="auto" w:fill="FFFFFF"/>
              <w:spacing w:line="480" w:lineRule="auto"/>
              <w:ind w:left="527"/>
              <w:rPr>
                <w:rFonts w:ascii="Times New Roman" w:hAnsi="Times New Roman" w:cs="Times New Roman"/>
                <w:color w:val="000000"/>
                <w:sz w:val="16"/>
                <w:szCs w:val="16"/>
                <w:highlight w:val="cyan"/>
              </w:rPr>
            </w:pPr>
          </w:p>
        </w:tc>
      </w:tr>
      <w:tr w:rsidR="00AD26E0" w:rsidRPr="00C340A4" w14:paraId="4C6C674B" w14:textId="77777777" w:rsidTr="00A95D6A">
        <w:trPr>
          <w:trHeight w:val="332"/>
        </w:trPr>
        <w:tc>
          <w:tcPr>
            <w:tcW w:w="2127" w:type="dxa"/>
          </w:tcPr>
          <w:p w14:paraId="466EC854" w14:textId="7CC2475E" w:rsidR="00AD26E0" w:rsidRPr="00B60B00" w:rsidRDefault="00AD26E0" w:rsidP="001A20B6">
            <w:pPr>
              <w:spacing w:line="480" w:lineRule="auto"/>
              <w:ind w:left="172" w:right="-108" w:hanging="172"/>
              <w:rPr>
                <w:color w:val="000000"/>
                <w:sz w:val="16"/>
                <w:szCs w:val="16"/>
              </w:rPr>
            </w:pPr>
            <w:r w:rsidRPr="00B60B00">
              <w:rPr>
                <w:i/>
                <w:iCs/>
                <w:sz w:val="16"/>
                <w:szCs w:val="16"/>
              </w:rPr>
              <w:lastRenderedPageBreak/>
              <w:t xml:space="preserve">C. </w:t>
            </w:r>
            <w:proofErr w:type="spellStart"/>
            <w:r w:rsidRPr="00B60B00">
              <w:rPr>
                <w:i/>
                <w:iCs/>
                <w:color w:val="000000"/>
                <w:sz w:val="16"/>
                <w:szCs w:val="16"/>
              </w:rPr>
              <w:t>loreleiae</w:t>
            </w:r>
            <w:proofErr w:type="spellEnd"/>
          </w:p>
        </w:tc>
        <w:tc>
          <w:tcPr>
            <w:tcW w:w="2403" w:type="dxa"/>
          </w:tcPr>
          <w:p w14:paraId="2308161C" w14:textId="77777777" w:rsidR="00AD26E0" w:rsidRPr="00B60B00" w:rsidRDefault="00AD26E0" w:rsidP="00AD26E0">
            <w:pPr>
              <w:pStyle w:val="HTMLPreformatted"/>
              <w:shd w:val="clear" w:color="auto" w:fill="FFFFFF"/>
              <w:spacing w:line="480" w:lineRule="auto"/>
              <w:ind w:left="-74" w:right="-345"/>
              <w:rPr>
                <w:rFonts w:ascii="Times New Roman" w:hAnsi="Times New Roman" w:cs="Times New Roman"/>
                <w:sz w:val="16"/>
                <w:szCs w:val="16"/>
              </w:rPr>
            </w:pPr>
            <w:r w:rsidRPr="00B60B00">
              <w:rPr>
                <w:rFonts w:ascii="Times New Roman" w:hAnsi="Times New Roman" w:cs="Times New Roman"/>
                <w:sz w:val="16"/>
                <w:szCs w:val="16"/>
              </w:rPr>
              <w:t xml:space="preserve">Cripps </w:t>
            </w:r>
            <w:r w:rsidRPr="00B60B00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t>SH0028, 1648 (DUKE)</w:t>
            </w:r>
          </w:p>
        </w:tc>
        <w:tc>
          <w:tcPr>
            <w:tcW w:w="1728" w:type="dxa"/>
          </w:tcPr>
          <w:p w14:paraId="0844F09D" w14:textId="77777777" w:rsidR="00AD26E0" w:rsidRPr="00B60B00" w:rsidRDefault="00AD26E0" w:rsidP="00AD26E0">
            <w:pPr>
              <w:spacing w:line="480" w:lineRule="auto"/>
              <w:ind w:left="76"/>
              <w:rPr>
                <w:sz w:val="16"/>
                <w:szCs w:val="16"/>
              </w:rPr>
            </w:pPr>
            <w:r w:rsidRPr="00B60B00">
              <w:rPr>
                <w:sz w:val="16"/>
                <w:szCs w:val="16"/>
              </w:rPr>
              <w:t>Montana, USA</w:t>
            </w:r>
          </w:p>
        </w:tc>
        <w:tc>
          <w:tcPr>
            <w:tcW w:w="1980" w:type="dxa"/>
            <w:gridSpan w:val="3"/>
          </w:tcPr>
          <w:p w14:paraId="0A7BA60C" w14:textId="77777777" w:rsidR="00AD26E0" w:rsidRPr="00B60B00" w:rsidRDefault="00AD26E0" w:rsidP="00AD26E0">
            <w:pPr>
              <w:pStyle w:val="HTMLPreformatted"/>
              <w:shd w:val="clear" w:color="auto" w:fill="FFFFFF"/>
              <w:spacing w:line="480" w:lineRule="auto"/>
              <w:ind w:left="-384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60B0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AF261456</w:t>
            </w:r>
          </w:p>
        </w:tc>
        <w:tc>
          <w:tcPr>
            <w:tcW w:w="1397" w:type="dxa"/>
            <w:gridSpan w:val="2"/>
          </w:tcPr>
          <w:p w14:paraId="1AD87595" w14:textId="0A8C779E" w:rsidR="00AD26E0" w:rsidRPr="00B60B00" w:rsidRDefault="00AD26E0" w:rsidP="00AD26E0">
            <w:pPr>
              <w:pStyle w:val="HTMLPreformatted"/>
              <w:shd w:val="clear" w:color="auto" w:fill="FFFFFF"/>
              <w:spacing w:line="480" w:lineRule="auto"/>
              <w:ind w:left="-265" w:firstLine="142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60B0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AF261456</w:t>
            </w:r>
          </w:p>
        </w:tc>
        <w:tc>
          <w:tcPr>
            <w:tcW w:w="525" w:type="dxa"/>
            <w:gridSpan w:val="2"/>
          </w:tcPr>
          <w:p w14:paraId="3B99B449" w14:textId="77777777" w:rsidR="00AD26E0" w:rsidRPr="0004212D" w:rsidRDefault="00AD26E0" w:rsidP="00AD26E0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  <w:highlight w:val="cyan"/>
              </w:rPr>
            </w:pPr>
          </w:p>
        </w:tc>
        <w:tc>
          <w:tcPr>
            <w:tcW w:w="327" w:type="dxa"/>
            <w:gridSpan w:val="2"/>
          </w:tcPr>
          <w:p w14:paraId="57CF729A" w14:textId="6BE497A0" w:rsidR="00AD26E0" w:rsidRPr="0004212D" w:rsidRDefault="00AD26E0" w:rsidP="00AD26E0">
            <w:pPr>
              <w:pStyle w:val="HTMLPreformatted"/>
              <w:shd w:val="clear" w:color="auto" w:fill="FFFFFF"/>
              <w:spacing w:line="480" w:lineRule="auto"/>
              <w:ind w:left="527"/>
              <w:rPr>
                <w:rFonts w:ascii="Times New Roman" w:hAnsi="Times New Roman" w:cs="Times New Roman"/>
                <w:color w:val="000000"/>
                <w:sz w:val="16"/>
                <w:szCs w:val="16"/>
                <w:highlight w:val="cyan"/>
              </w:rPr>
            </w:pPr>
          </w:p>
        </w:tc>
      </w:tr>
      <w:tr w:rsidR="00AD26E0" w:rsidRPr="008444E7" w14:paraId="2B7140A5" w14:textId="77777777" w:rsidTr="00A95D6A">
        <w:trPr>
          <w:trHeight w:val="332"/>
        </w:trPr>
        <w:tc>
          <w:tcPr>
            <w:tcW w:w="2127" w:type="dxa"/>
          </w:tcPr>
          <w:p w14:paraId="2947053B" w14:textId="77777777" w:rsidR="00AD26E0" w:rsidRPr="008444E7" w:rsidRDefault="00AD26E0" w:rsidP="001A20B6">
            <w:pPr>
              <w:ind w:left="172" w:right="-108" w:hanging="172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403" w:type="dxa"/>
          </w:tcPr>
          <w:p w14:paraId="24A0741D" w14:textId="77777777" w:rsidR="00AD26E0" w:rsidRPr="008444E7" w:rsidRDefault="00AD26E0" w:rsidP="00AD26E0">
            <w:pPr>
              <w:pStyle w:val="HTMLPreformatted"/>
              <w:shd w:val="clear" w:color="auto" w:fill="FFFFFF"/>
              <w:ind w:left="-74" w:right="-34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28" w:type="dxa"/>
          </w:tcPr>
          <w:p w14:paraId="3A93418B" w14:textId="77777777" w:rsidR="00AD26E0" w:rsidRPr="00FB21F9" w:rsidRDefault="00AD26E0" w:rsidP="00AD26E0">
            <w:pPr>
              <w:ind w:left="76"/>
              <w:rPr>
                <w:sz w:val="16"/>
                <w:szCs w:val="16"/>
              </w:rPr>
            </w:pPr>
          </w:p>
        </w:tc>
        <w:tc>
          <w:tcPr>
            <w:tcW w:w="1980" w:type="dxa"/>
            <w:gridSpan w:val="3"/>
          </w:tcPr>
          <w:p w14:paraId="4F758E65" w14:textId="77777777" w:rsidR="00AD26E0" w:rsidRPr="00FB21F9" w:rsidRDefault="00AD26E0" w:rsidP="00AD26E0">
            <w:pPr>
              <w:pStyle w:val="HTMLPreformatted"/>
              <w:shd w:val="clear" w:color="auto" w:fill="FFFFFF"/>
              <w:ind w:left="-384" w:firstLine="3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7" w:type="dxa"/>
            <w:gridSpan w:val="2"/>
          </w:tcPr>
          <w:p w14:paraId="7C9863CB" w14:textId="73B70631" w:rsidR="00AD26E0" w:rsidRPr="00FB21F9" w:rsidRDefault="00AD26E0" w:rsidP="00AD26E0">
            <w:pPr>
              <w:pStyle w:val="HTMLPreformatted"/>
              <w:shd w:val="clear" w:color="auto" w:fill="FFFFFF"/>
              <w:ind w:left="-265" w:firstLine="14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1B570066" w14:textId="77777777" w:rsidR="00AD26E0" w:rsidRPr="00FB21F9" w:rsidRDefault="00AD26E0" w:rsidP="00AD26E0">
            <w:pPr>
              <w:pStyle w:val="HTMLPreformatted"/>
              <w:shd w:val="clear" w:color="auto" w:fill="FFFFFF"/>
              <w:ind w:left="-183" w:firstLine="3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7" w:type="dxa"/>
            <w:gridSpan w:val="2"/>
          </w:tcPr>
          <w:p w14:paraId="3E465680" w14:textId="680B7A12" w:rsidR="00AD26E0" w:rsidRPr="00FB21F9" w:rsidRDefault="00AD26E0" w:rsidP="00AD26E0">
            <w:pPr>
              <w:pStyle w:val="HTMLPreformatted"/>
              <w:shd w:val="clear" w:color="auto" w:fill="FFFFFF"/>
              <w:ind w:left="527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D26E0" w:rsidRPr="00C340A4" w14:paraId="02FAD4F4" w14:textId="77777777" w:rsidTr="00A95D6A">
        <w:trPr>
          <w:trHeight w:val="332"/>
        </w:trPr>
        <w:tc>
          <w:tcPr>
            <w:tcW w:w="2127" w:type="dxa"/>
          </w:tcPr>
          <w:p w14:paraId="46305ED9" w14:textId="0CCCF100" w:rsidR="00AD26E0" w:rsidRPr="00B60B00" w:rsidRDefault="00AD26E0" w:rsidP="001A20B6">
            <w:pPr>
              <w:spacing w:line="480" w:lineRule="auto"/>
              <w:ind w:left="176" w:right="-108" w:hanging="176"/>
              <w:rPr>
                <w:i/>
                <w:iCs/>
                <w:sz w:val="16"/>
                <w:szCs w:val="16"/>
              </w:rPr>
            </w:pPr>
            <w:r w:rsidRPr="00B60B00">
              <w:rPr>
                <w:i/>
                <w:iCs/>
                <w:sz w:val="16"/>
                <w:szCs w:val="16"/>
              </w:rPr>
              <w:t xml:space="preserve">C. </w:t>
            </w:r>
            <w:proofErr w:type="spellStart"/>
            <w:r w:rsidRPr="00B60B00">
              <w:rPr>
                <w:i/>
                <w:iCs/>
                <w:color w:val="000000"/>
                <w:sz w:val="16"/>
                <w:szCs w:val="16"/>
              </w:rPr>
              <w:t>loreleiae</w:t>
            </w:r>
            <w:proofErr w:type="spellEnd"/>
          </w:p>
        </w:tc>
        <w:tc>
          <w:tcPr>
            <w:tcW w:w="2403" w:type="dxa"/>
          </w:tcPr>
          <w:p w14:paraId="48B37995" w14:textId="77777777" w:rsidR="00AD26E0" w:rsidRPr="00B60B00" w:rsidRDefault="00AD26E0" w:rsidP="00AD26E0">
            <w:pPr>
              <w:pStyle w:val="HTMLPreformatted"/>
              <w:shd w:val="clear" w:color="auto" w:fill="FFFFFF"/>
              <w:spacing w:line="480" w:lineRule="auto"/>
              <w:ind w:left="-74" w:right="-345"/>
              <w:rPr>
                <w:rFonts w:ascii="Times New Roman" w:hAnsi="Times New Roman" w:cs="Times New Roman"/>
                <w:sz w:val="16"/>
                <w:szCs w:val="16"/>
              </w:rPr>
            </w:pPr>
            <w:r w:rsidRPr="00B60B00">
              <w:rPr>
                <w:rFonts w:ascii="Times New Roman" w:hAnsi="Times New Roman" w:cs="Times New Roman"/>
                <w:sz w:val="16"/>
                <w:szCs w:val="16"/>
              </w:rPr>
              <w:t xml:space="preserve">Norvell &amp; Redhead </w:t>
            </w:r>
            <w:r w:rsidRPr="00B60B00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t>7577,</w:t>
            </w:r>
            <w:r w:rsidRPr="00B60B00">
              <w:rPr>
                <w:rFonts w:ascii="Verdana" w:hAnsi="Verdana" w:cs="Times New Roman"/>
                <w:color w:val="222222"/>
                <w:sz w:val="16"/>
                <w:szCs w:val="16"/>
              </w:rPr>
              <w:t xml:space="preserve"> </w:t>
            </w:r>
            <w:r w:rsidRPr="00B60B00">
              <w:rPr>
                <w:rFonts w:ascii="Times New Roman" w:hAnsi="Times New Roman" w:cs="Times New Roman"/>
                <w:sz w:val="16"/>
                <w:szCs w:val="16"/>
              </w:rPr>
              <w:t>208603 (DAOM)</w:t>
            </w:r>
          </w:p>
        </w:tc>
        <w:tc>
          <w:tcPr>
            <w:tcW w:w="1728" w:type="dxa"/>
          </w:tcPr>
          <w:p w14:paraId="284C1F4C" w14:textId="77777777" w:rsidR="00AD26E0" w:rsidRPr="00B60B00" w:rsidRDefault="00AD26E0" w:rsidP="00AD26E0">
            <w:pPr>
              <w:spacing w:line="480" w:lineRule="auto"/>
              <w:ind w:left="76"/>
              <w:rPr>
                <w:sz w:val="16"/>
                <w:szCs w:val="16"/>
              </w:rPr>
            </w:pPr>
            <w:r w:rsidRPr="00B60B00">
              <w:rPr>
                <w:sz w:val="16"/>
                <w:szCs w:val="16"/>
              </w:rPr>
              <w:t>Oregon, USA</w:t>
            </w:r>
          </w:p>
        </w:tc>
        <w:tc>
          <w:tcPr>
            <w:tcW w:w="1980" w:type="dxa"/>
            <w:gridSpan w:val="3"/>
          </w:tcPr>
          <w:p w14:paraId="4A1A2508" w14:textId="77777777" w:rsidR="00AD26E0" w:rsidRPr="00B60B00" w:rsidRDefault="00AD26E0" w:rsidP="00AD26E0">
            <w:pPr>
              <w:pStyle w:val="HTMLPreformatted"/>
              <w:shd w:val="clear" w:color="auto" w:fill="FFFFFF"/>
              <w:spacing w:line="480" w:lineRule="auto"/>
              <w:ind w:left="-384" w:firstLine="319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perscript"/>
              </w:rPr>
            </w:pPr>
            <w:r w:rsidRPr="00B60B0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AF261455</w:t>
            </w:r>
            <w:r w:rsidRPr="00B60B00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1397" w:type="dxa"/>
            <w:gridSpan w:val="2"/>
          </w:tcPr>
          <w:p w14:paraId="030EE01D" w14:textId="68F55058" w:rsidR="00AD26E0" w:rsidRPr="00B753FD" w:rsidRDefault="00AD26E0" w:rsidP="00AD26E0">
            <w:pPr>
              <w:pStyle w:val="HTMLPreformatted"/>
              <w:shd w:val="clear" w:color="auto" w:fill="FFFFFF"/>
              <w:spacing w:line="480" w:lineRule="auto"/>
              <w:ind w:left="-265" w:firstLine="142"/>
              <w:rPr>
                <w:rFonts w:ascii="Times New Roman" w:hAnsi="Times New Roman" w:cs="Times New Roman"/>
                <w:color w:val="000000"/>
                <w:sz w:val="16"/>
                <w:szCs w:val="16"/>
                <w:highlight w:val="cyan"/>
                <w:vertAlign w:val="superscript"/>
              </w:rPr>
            </w:pPr>
            <w:r w:rsidRPr="0012019D">
              <w:rPr>
                <w:b/>
                <w:bCs/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</w:tcPr>
          <w:p w14:paraId="42725DDD" w14:textId="77777777" w:rsidR="00AD26E0" w:rsidRPr="00B753FD" w:rsidRDefault="00AD26E0" w:rsidP="00AD26E0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  <w:highlight w:val="cyan"/>
                <w:vertAlign w:val="superscript"/>
              </w:rPr>
            </w:pPr>
          </w:p>
        </w:tc>
        <w:tc>
          <w:tcPr>
            <w:tcW w:w="327" w:type="dxa"/>
            <w:gridSpan w:val="2"/>
          </w:tcPr>
          <w:p w14:paraId="0B597C1B" w14:textId="6098012F" w:rsidR="00AD26E0" w:rsidRPr="00B753FD" w:rsidRDefault="00AD26E0" w:rsidP="00AD26E0">
            <w:pPr>
              <w:pStyle w:val="HTMLPreformatted"/>
              <w:shd w:val="clear" w:color="auto" w:fill="FFFFFF"/>
              <w:spacing w:line="480" w:lineRule="auto"/>
              <w:ind w:left="527"/>
              <w:rPr>
                <w:rFonts w:ascii="Times New Roman" w:hAnsi="Times New Roman" w:cs="Times New Roman"/>
                <w:color w:val="000000"/>
                <w:sz w:val="16"/>
                <w:szCs w:val="16"/>
                <w:highlight w:val="cyan"/>
                <w:vertAlign w:val="superscript"/>
              </w:rPr>
            </w:pPr>
          </w:p>
        </w:tc>
      </w:tr>
      <w:tr w:rsidR="00AD26E0" w:rsidRPr="00C340A4" w14:paraId="5D610F23" w14:textId="77777777" w:rsidTr="00A95D6A">
        <w:trPr>
          <w:trHeight w:val="332"/>
        </w:trPr>
        <w:tc>
          <w:tcPr>
            <w:tcW w:w="2127" w:type="dxa"/>
          </w:tcPr>
          <w:p w14:paraId="42BFE63D" w14:textId="7EFEB279" w:rsidR="00AD26E0" w:rsidRPr="005E5A4D" w:rsidRDefault="00AD26E0" w:rsidP="001A20B6">
            <w:pPr>
              <w:spacing w:line="480" w:lineRule="auto"/>
              <w:ind w:left="176" w:right="-108" w:hanging="176"/>
              <w:rPr>
                <w:sz w:val="16"/>
                <w:szCs w:val="16"/>
              </w:rPr>
            </w:pPr>
            <w:r w:rsidRPr="008444E7">
              <w:rPr>
                <w:i/>
                <w:iCs/>
                <w:sz w:val="16"/>
                <w:szCs w:val="16"/>
              </w:rPr>
              <w:t>C</w:t>
            </w:r>
            <w:r>
              <w:rPr>
                <w:i/>
                <w:iCs/>
                <w:sz w:val="16"/>
                <w:szCs w:val="16"/>
              </w:rPr>
              <w:t>.</w:t>
            </w:r>
            <w:r w:rsidRPr="008444E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444E7">
              <w:rPr>
                <w:i/>
                <w:iCs/>
                <w:color w:val="000000"/>
                <w:sz w:val="16"/>
                <w:szCs w:val="16"/>
              </w:rPr>
              <w:t>loreleiae</w:t>
            </w:r>
            <w:proofErr w:type="spellEnd"/>
            <w:r w:rsidRPr="008444E7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“</w:t>
            </w:r>
          </w:p>
        </w:tc>
        <w:tc>
          <w:tcPr>
            <w:tcW w:w="2403" w:type="dxa"/>
          </w:tcPr>
          <w:p w14:paraId="56F09A9C" w14:textId="77777777" w:rsidR="00AD26E0" w:rsidRPr="008444E7" w:rsidRDefault="00AD26E0" w:rsidP="00AD26E0">
            <w:pPr>
              <w:pStyle w:val="HTMLPreformatted"/>
              <w:shd w:val="clear" w:color="auto" w:fill="FFFFFF"/>
              <w:spacing w:line="480" w:lineRule="auto"/>
              <w:ind w:left="-74" w:right="-34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SAT-07-126-02, 00132 (WTU-F) </w:t>
            </w:r>
          </w:p>
        </w:tc>
        <w:tc>
          <w:tcPr>
            <w:tcW w:w="1728" w:type="dxa"/>
          </w:tcPr>
          <w:p w14:paraId="67683474" w14:textId="77777777" w:rsidR="00AD26E0" w:rsidRPr="008444E7" w:rsidRDefault="00AD26E0" w:rsidP="00AD26E0">
            <w:pPr>
              <w:spacing w:line="480" w:lineRule="auto"/>
              <w:ind w:left="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Washington, USA</w:t>
            </w:r>
          </w:p>
        </w:tc>
        <w:tc>
          <w:tcPr>
            <w:tcW w:w="1980" w:type="dxa"/>
            <w:gridSpan w:val="3"/>
          </w:tcPr>
          <w:p w14:paraId="0073412D" w14:textId="77777777" w:rsidR="00AD26E0" w:rsidRPr="008444E7" w:rsidRDefault="00AD26E0" w:rsidP="00AD26E0">
            <w:pPr>
              <w:pStyle w:val="HTMLPreformatted"/>
              <w:shd w:val="clear" w:color="auto" w:fill="FFFFFF"/>
              <w:spacing w:line="480" w:lineRule="auto"/>
              <w:ind w:left="-384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019D">
              <w:rPr>
                <w:b/>
                <w:bCs/>
                <w:sz w:val="16"/>
                <w:szCs w:val="16"/>
              </w:rPr>
              <w:t>_________</w:t>
            </w:r>
          </w:p>
        </w:tc>
        <w:tc>
          <w:tcPr>
            <w:tcW w:w="1397" w:type="dxa"/>
            <w:gridSpan w:val="2"/>
          </w:tcPr>
          <w:p w14:paraId="58C71567" w14:textId="65B4FE20" w:rsidR="00AD26E0" w:rsidRPr="008444E7" w:rsidRDefault="00AD26E0" w:rsidP="00AD26E0">
            <w:pPr>
              <w:pStyle w:val="HTMLPreformatted"/>
              <w:shd w:val="clear" w:color="auto" w:fill="FFFFFF"/>
              <w:spacing w:line="480" w:lineRule="auto"/>
              <w:ind w:left="-265" w:firstLine="142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019D">
              <w:rPr>
                <w:b/>
                <w:bCs/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</w:tcPr>
          <w:p w14:paraId="44715C73" w14:textId="77777777" w:rsidR="00AD26E0" w:rsidRPr="008444E7" w:rsidRDefault="00AD26E0" w:rsidP="00AD26E0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27" w:type="dxa"/>
            <w:gridSpan w:val="2"/>
          </w:tcPr>
          <w:p w14:paraId="23B1218E" w14:textId="4BFD0338" w:rsidR="00AD26E0" w:rsidRPr="008444E7" w:rsidRDefault="00AD26E0" w:rsidP="00AD26E0">
            <w:pPr>
              <w:pStyle w:val="HTMLPreformatted"/>
              <w:shd w:val="clear" w:color="auto" w:fill="FFFFFF"/>
              <w:spacing w:line="480" w:lineRule="auto"/>
              <w:ind w:left="527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D26E0" w:rsidRPr="00C340A4" w14:paraId="1BE23C6F" w14:textId="77777777" w:rsidTr="00A95D6A">
        <w:trPr>
          <w:trHeight w:val="332"/>
        </w:trPr>
        <w:tc>
          <w:tcPr>
            <w:tcW w:w="2127" w:type="dxa"/>
          </w:tcPr>
          <w:p w14:paraId="1E4BE3E6" w14:textId="2410F8C7" w:rsidR="00AD26E0" w:rsidRPr="008444E7" w:rsidRDefault="00AD26E0" w:rsidP="001A20B6">
            <w:pPr>
              <w:spacing w:line="480" w:lineRule="auto"/>
              <w:ind w:left="176" w:right="-108" w:hanging="176"/>
              <w:rPr>
                <w:i/>
                <w:iCs/>
                <w:sz w:val="16"/>
                <w:szCs w:val="16"/>
              </w:rPr>
            </w:pPr>
            <w:r w:rsidRPr="008444E7">
              <w:rPr>
                <w:i/>
                <w:iCs/>
                <w:sz w:val="16"/>
                <w:szCs w:val="16"/>
              </w:rPr>
              <w:t>C</w:t>
            </w:r>
            <w:r>
              <w:rPr>
                <w:i/>
                <w:iCs/>
                <w:sz w:val="16"/>
                <w:szCs w:val="16"/>
              </w:rPr>
              <w:t>.</w:t>
            </w:r>
            <w:r w:rsidRPr="008444E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444E7">
              <w:rPr>
                <w:i/>
                <w:iCs/>
                <w:color w:val="000000"/>
                <w:sz w:val="16"/>
                <w:szCs w:val="16"/>
              </w:rPr>
              <w:t>loreleiae</w:t>
            </w:r>
            <w:proofErr w:type="spellEnd"/>
            <w:r w:rsidRPr="008444E7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“</w:t>
            </w:r>
          </w:p>
        </w:tc>
        <w:tc>
          <w:tcPr>
            <w:tcW w:w="2403" w:type="dxa"/>
          </w:tcPr>
          <w:p w14:paraId="60729E95" w14:textId="77777777" w:rsidR="00AD26E0" w:rsidRDefault="00AD26E0" w:rsidP="00AD26E0">
            <w:pPr>
              <w:pStyle w:val="HTMLPreformatted"/>
              <w:shd w:val="clear" w:color="auto" w:fill="FFFFFF"/>
              <w:spacing w:line="480" w:lineRule="auto"/>
              <w:ind w:left="-74" w:right="-34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IS1725, 001646 (WTU-F)</w:t>
            </w:r>
          </w:p>
        </w:tc>
        <w:tc>
          <w:tcPr>
            <w:tcW w:w="1728" w:type="dxa"/>
          </w:tcPr>
          <w:p w14:paraId="283AA487" w14:textId="77777777" w:rsidR="00AD26E0" w:rsidRDefault="00AD26E0" w:rsidP="00AD26E0">
            <w:pPr>
              <w:spacing w:line="480" w:lineRule="auto"/>
              <w:ind w:left="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Washington, USA</w:t>
            </w:r>
          </w:p>
        </w:tc>
        <w:tc>
          <w:tcPr>
            <w:tcW w:w="1980" w:type="dxa"/>
            <w:gridSpan w:val="3"/>
          </w:tcPr>
          <w:p w14:paraId="4280384F" w14:textId="77777777" w:rsidR="00AD26E0" w:rsidRPr="0012019D" w:rsidRDefault="00AD26E0" w:rsidP="00AD26E0">
            <w:pPr>
              <w:pStyle w:val="HTMLPreformatted"/>
              <w:shd w:val="clear" w:color="auto" w:fill="FFFFFF"/>
              <w:spacing w:line="480" w:lineRule="auto"/>
              <w:ind w:left="-384" w:firstLine="319"/>
              <w:rPr>
                <w:b/>
                <w:bCs/>
                <w:sz w:val="16"/>
                <w:szCs w:val="16"/>
              </w:rPr>
            </w:pPr>
            <w:r w:rsidRPr="0012019D">
              <w:rPr>
                <w:b/>
                <w:bCs/>
                <w:sz w:val="16"/>
                <w:szCs w:val="16"/>
              </w:rPr>
              <w:t>_________</w:t>
            </w:r>
          </w:p>
        </w:tc>
        <w:tc>
          <w:tcPr>
            <w:tcW w:w="1397" w:type="dxa"/>
            <w:gridSpan w:val="2"/>
          </w:tcPr>
          <w:p w14:paraId="64423474" w14:textId="6B85F4AE" w:rsidR="00AD26E0" w:rsidRPr="0012019D" w:rsidRDefault="00AD26E0" w:rsidP="00AD26E0">
            <w:pPr>
              <w:pStyle w:val="HTMLPreformatted"/>
              <w:shd w:val="clear" w:color="auto" w:fill="FFFFFF"/>
              <w:spacing w:line="480" w:lineRule="auto"/>
              <w:ind w:left="-265" w:firstLine="142"/>
              <w:rPr>
                <w:b/>
                <w:bCs/>
                <w:sz w:val="16"/>
                <w:szCs w:val="16"/>
              </w:rPr>
            </w:pPr>
            <w:r w:rsidRPr="0012019D">
              <w:rPr>
                <w:b/>
                <w:bCs/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</w:tcPr>
          <w:p w14:paraId="521EC642" w14:textId="77777777" w:rsidR="00AD26E0" w:rsidRPr="0012019D" w:rsidRDefault="00AD26E0" w:rsidP="00AD26E0">
            <w:pPr>
              <w:pStyle w:val="HTMLPreformatted"/>
              <w:shd w:val="clear" w:color="auto" w:fill="FFFFFF"/>
              <w:spacing w:line="480" w:lineRule="auto"/>
              <w:ind w:left="-183" w:firstLine="319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7" w:type="dxa"/>
            <w:gridSpan w:val="2"/>
          </w:tcPr>
          <w:p w14:paraId="6CC6A62F" w14:textId="0BB8F86B" w:rsidR="00AD26E0" w:rsidRPr="0012019D" w:rsidRDefault="00AD26E0" w:rsidP="00AD26E0">
            <w:pPr>
              <w:pStyle w:val="HTMLPreformatted"/>
              <w:shd w:val="clear" w:color="auto" w:fill="FFFFFF"/>
              <w:spacing w:line="480" w:lineRule="auto"/>
              <w:ind w:left="527"/>
              <w:rPr>
                <w:b/>
                <w:bCs/>
                <w:sz w:val="16"/>
                <w:szCs w:val="16"/>
              </w:rPr>
            </w:pPr>
          </w:p>
        </w:tc>
      </w:tr>
      <w:tr w:rsidR="00AD26E0" w:rsidRPr="00C340A4" w14:paraId="3AF300A0" w14:textId="77777777" w:rsidTr="00A95D6A">
        <w:trPr>
          <w:gridAfter w:val="3"/>
          <w:wAfter w:w="617" w:type="dxa"/>
          <w:trHeight w:val="332"/>
        </w:trPr>
        <w:tc>
          <w:tcPr>
            <w:tcW w:w="2127" w:type="dxa"/>
          </w:tcPr>
          <w:p w14:paraId="51351C41" w14:textId="2DB652D9" w:rsidR="00AD26E0" w:rsidRPr="006E2C13" w:rsidRDefault="00AD26E0" w:rsidP="001A20B6">
            <w:pPr>
              <w:spacing w:line="480" w:lineRule="auto"/>
              <w:ind w:left="176" w:right="-108" w:hanging="176"/>
              <w:rPr>
                <w:sz w:val="16"/>
                <w:szCs w:val="16"/>
              </w:rPr>
            </w:pPr>
            <w:r w:rsidRPr="008444E7">
              <w:rPr>
                <w:i/>
                <w:iCs/>
                <w:sz w:val="16"/>
                <w:szCs w:val="16"/>
              </w:rPr>
              <w:t>C</w:t>
            </w:r>
            <w:r>
              <w:rPr>
                <w:i/>
                <w:iCs/>
                <w:sz w:val="16"/>
                <w:szCs w:val="16"/>
              </w:rPr>
              <w:t>.</w:t>
            </w:r>
            <w:r w:rsidRPr="008444E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444E7">
              <w:rPr>
                <w:i/>
                <w:iCs/>
                <w:color w:val="000000"/>
                <w:sz w:val="16"/>
                <w:szCs w:val="16"/>
              </w:rPr>
              <w:t>loreleiae</w:t>
            </w:r>
            <w:proofErr w:type="spellEnd"/>
            <w:r w:rsidRPr="008444E7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“</w:t>
            </w:r>
          </w:p>
        </w:tc>
        <w:tc>
          <w:tcPr>
            <w:tcW w:w="2403" w:type="dxa"/>
          </w:tcPr>
          <w:p w14:paraId="7D89D0B6" w14:textId="77777777" w:rsidR="00AD26E0" w:rsidRPr="008B1D2F" w:rsidRDefault="00AD26E0" w:rsidP="00AD26E0">
            <w:pPr>
              <w:pStyle w:val="HTMLPreformatted"/>
              <w:shd w:val="clear" w:color="auto" w:fill="FFFFFF"/>
              <w:spacing w:line="480" w:lineRule="auto"/>
              <w:ind w:left="-74" w:right="-345"/>
              <w:rPr>
                <w:rFonts w:ascii="Times New Roman" w:hAnsi="Times New Roman" w:cs="Times New Roman"/>
                <w:sz w:val="16"/>
                <w:szCs w:val="16"/>
              </w:rPr>
            </w:pPr>
            <w:r w:rsidRPr="008B1D2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1cMWB52700, 001655 (WTU-F)</w:t>
            </w:r>
          </w:p>
        </w:tc>
        <w:tc>
          <w:tcPr>
            <w:tcW w:w="1728" w:type="dxa"/>
          </w:tcPr>
          <w:p w14:paraId="2B18D3EC" w14:textId="77777777" w:rsidR="00AD26E0" w:rsidRDefault="00AD26E0" w:rsidP="00AD26E0">
            <w:pPr>
              <w:spacing w:line="480" w:lineRule="auto"/>
              <w:ind w:left="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Washington, USA</w:t>
            </w:r>
          </w:p>
        </w:tc>
        <w:tc>
          <w:tcPr>
            <w:tcW w:w="1553" w:type="dxa"/>
          </w:tcPr>
          <w:p w14:paraId="195FCFF0" w14:textId="7A308623" w:rsidR="00AD26E0" w:rsidRPr="0012019D" w:rsidRDefault="00AD26E0" w:rsidP="00AD26E0">
            <w:pPr>
              <w:pStyle w:val="HTMLPreformatted"/>
              <w:shd w:val="clear" w:color="auto" w:fill="FFFFFF"/>
              <w:spacing w:line="480" w:lineRule="auto"/>
              <w:ind w:left="-384" w:right="-195"/>
              <w:rPr>
                <w:b/>
                <w:bCs/>
                <w:sz w:val="16"/>
                <w:szCs w:val="16"/>
              </w:rPr>
            </w:pPr>
            <w:r w:rsidRPr="0012019D">
              <w:rPr>
                <w:b/>
                <w:bCs/>
                <w:sz w:val="16"/>
                <w:szCs w:val="16"/>
              </w:rPr>
              <w:t>____________</w:t>
            </w:r>
          </w:p>
        </w:tc>
        <w:tc>
          <w:tcPr>
            <w:tcW w:w="574" w:type="dxa"/>
            <w:gridSpan w:val="3"/>
          </w:tcPr>
          <w:p w14:paraId="332CDD27" w14:textId="1948CFFD" w:rsidR="00AD26E0" w:rsidRPr="0012019D" w:rsidRDefault="00AD26E0" w:rsidP="00AD26E0">
            <w:pPr>
              <w:pStyle w:val="HTMLPreformatted"/>
              <w:shd w:val="clear" w:color="auto" w:fill="FFFFFF"/>
              <w:spacing w:line="480" w:lineRule="auto"/>
              <w:ind w:left="-265" w:firstLine="142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6B1B81A0" w14:textId="1DFCF73C" w:rsidR="00AD26E0" w:rsidRPr="0012019D" w:rsidRDefault="00AD26E0" w:rsidP="00AD26E0">
            <w:pPr>
              <w:pStyle w:val="HTMLPreformatted"/>
              <w:shd w:val="clear" w:color="auto" w:fill="FFFFFF"/>
              <w:spacing w:line="480" w:lineRule="auto"/>
              <w:ind w:left="-265" w:firstLine="142"/>
              <w:rPr>
                <w:b/>
                <w:bCs/>
                <w:sz w:val="16"/>
                <w:szCs w:val="16"/>
              </w:rPr>
            </w:pPr>
            <w:r w:rsidRPr="0012019D">
              <w:rPr>
                <w:b/>
                <w:bCs/>
                <w:sz w:val="16"/>
                <w:szCs w:val="16"/>
              </w:rPr>
              <w:t>________</w:t>
            </w:r>
          </w:p>
        </w:tc>
        <w:tc>
          <w:tcPr>
            <w:tcW w:w="235" w:type="dxa"/>
          </w:tcPr>
          <w:p w14:paraId="7286DDAC" w14:textId="3E375097" w:rsidR="00AD26E0" w:rsidRPr="0012019D" w:rsidRDefault="00AD26E0" w:rsidP="00AD26E0">
            <w:pPr>
              <w:pStyle w:val="HTMLPreformatted"/>
              <w:shd w:val="clear" w:color="auto" w:fill="FFFFFF"/>
              <w:spacing w:line="480" w:lineRule="auto"/>
              <w:ind w:left="-265" w:firstLine="142"/>
              <w:rPr>
                <w:b/>
                <w:bCs/>
                <w:sz w:val="16"/>
                <w:szCs w:val="16"/>
              </w:rPr>
            </w:pPr>
          </w:p>
        </w:tc>
      </w:tr>
      <w:tr w:rsidR="00AD26E0" w:rsidRPr="0012019D" w14:paraId="632D4806" w14:textId="77777777" w:rsidTr="00A95D6A">
        <w:trPr>
          <w:trHeight w:val="332"/>
        </w:trPr>
        <w:tc>
          <w:tcPr>
            <w:tcW w:w="2127" w:type="dxa"/>
          </w:tcPr>
          <w:p w14:paraId="3047C2A0" w14:textId="5F272F9E" w:rsidR="00AD26E0" w:rsidRPr="009A1C40" w:rsidRDefault="00AD26E0" w:rsidP="001A20B6">
            <w:pPr>
              <w:spacing w:line="480" w:lineRule="auto"/>
              <w:ind w:left="176" w:right="-108" w:hanging="176"/>
              <w:rPr>
                <w:sz w:val="16"/>
                <w:szCs w:val="16"/>
              </w:rPr>
            </w:pPr>
            <w:r w:rsidRPr="0012019D">
              <w:rPr>
                <w:i/>
                <w:iCs/>
                <w:sz w:val="16"/>
                <w:szCs w:val="16"/>
              </w:rPr>
              <w:t>C</w:t>
            </w:r>
            <w:r>
              <w:rPr>
                <w:i/>
                <w:iCs/>
                <w:sz w:val="16"/>
                <w:szCs w:val="16"/>
              </w:rPr>
              <w:t>.</w:t>
            </w:r>
            <w:r w:rsidRPr="0012019D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12019D">
              <w:rPr>
                <w:i/>
                <w:iCs/>
                <w:color w:val="000000"/>
                <w:sz w:val="16"/>
                <w:szCs w:val="16"/>
              </w:rPr>
              <w:t>loreleiae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(as </w:t>
            </w:r>
            <w:proofErr w:type="spellStart"/>
            <w:r w:rsidRPr="009B18E1">
              <w:rPr>
                <w:i/>
                <w:iCs/>
                <w:color w:val="000000"/>
                <w:sz w:val="16"/>
                <w:szCs w:val="16"/>
              </w:rPr>
              <w:t>Chromosera</w:t>
            </w:r>
            <w:proofErr w:type="spellEnd"/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2403" w:type="dxa"/>
          </w:tcPr>
          <w:p w14:paraId="4C02535C" w14:textId="7A44C928" w:rsidR="00AD26E0" w:rsidRPr="0012019D" w:rsidRDefault="00AD26E0" w:rsidP="00AD26E0">
            <w:pPr>
              <w:spacing w:line="480" w:lineRule="auto"/>
              <w:ind w:left="-74" w:right="-345"/>
              <w:rPr>
                <w:sz w:val="16"/>
                <w:szCs w:val="16"/>
              </w:rPr>
            </w:pPr>
            <w:proofErr w:type="spellStart"/>
            <w:r w:rsidRPr="0012019D">
              <w:rPr>
                <w:sz w:val="16"/>
                <w:szCs w:val="16"/>
              </w:rPr>
              <w:t>iNat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12019D">
              <w:rPr>
                <w:sz w:val="16"/>
                <w:szCs w:val="16"/>
              </w:rPr>
              <w:t>34380700</w:t>
            </w:r>
          </w:p>
        </w:tc>
        <w:tc>
          <w:tcPr>
            <w:tcW w:w="1728" w:type="dxa"/>
          </w:tcPr>
          <w:p w14:paraId="1044C518" w14:textId="77777777" w:rsidR="00AD26E0" w:rsidRPr="0012019D" w:rsidRDefault="00AD26E0" w:rsidP="00AD26E0">
            <w:pPr>
              <w:spacing w:line="480" w:lineRule="auto"/>
              <w:ind w:left="76"/>
              <w:rPr>
                <w:sz w:val="16"/>
                <w:szCs w:val="16"/>
              </w:rPr>
            </w:pPr>
            <w:r w:rsidRPr="0012019D">
              <w:rPr>
                <w:sz w:val="16"/>
                <w:szCs w:val="16"/>
              </w:rPr>
              <w:t>Washington, USA</w:t>
            </w:r>
          </w:p>
        </w:tc>
        <w:tc>
          <w:tcPr>
            <w:tcW w:w="1980" w:type="dxa"/>
            <w:gridSpan w:val="3"/>
          </w:tcPr>
          <w:p w14:paraId="48F01A8C" w14:textId="64E60FB4" w:rsidR="00AD26E0" w:rsidRPr="0012019D" w:rsidRDefault="00AD26E0" w:rsidP="00AD26E0">
            <w:pPr>
              <w:spacing w:line="480" w:lineRule="auto"/>
              <w:ind w:left="-384" w:firstLine="319"/>
              <w:rPr>
                <w:b/>
                <w:bCs/>
                <w:sz w:val="16"/>
                <w:szCs w:val="16"/>
              </w:rPr>
            </w:pPr>
            <w:r w:rsidRPr="0012019D">
              <w:rPr>
                <w:b/>
                <w:bCs/>
                <w:sz w:val="16"/>
                <w:szCs w:val="16"/>
              </w:rPr>
              <w:t>_________</w:t>
            </w:r>
          </w:p>
        </w:tc>
        <w:tc>
          <w:tcPr>
            <w:tcW w:w="1397" w:type="dxa"/>
            <w:gridSpan w:val="2"/>
          </w:tcPr>
          <w:p w14:paraId="47679D34" w14:textId="4DA3E13C" w:rsidR="00AD26E0" w:rsidRPr="0012019D" w:rsidRDefault="00AD26E0" w:rsidP="00AD26E0">
            <w:pPr>
              <w:spacing w:line="480" w:lineRule="auto"/>
              <w:ind w:left="-265" w:firstLine="142"/>
              <w:rPr>
                <w:b/>
                <w:bCs/>
                <w:sz w:val="16"/>
                <w:szCs w:val="16"/>
              </w:rPr>
            </w:pPr>
            <w:r w:rsidRPr="0012019D">
              <w:rPr>
                <w:b/>
                <w:bCs/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</w:tcPr>
          <w:p w14:paraId="3DB41DDA" w14:textId="77777777" w:rsidR="00AD26E0" w:rsidRPr="0012019D" w:rsidRDefault="00AD26E0" w:rsidP="00AD26E0">
            <w:pPr>
              <w:spacing w:line="480" w:lineRule="auto"/>
              <w:ind w:left="-183" w:firstLine="319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7" w:type="dxa"/>
            <w:gridSpan w:val="2"/>
          </w:tcPr>
          <w:p w14:paraId="3949E6F0" w14:textId="72AEF9DA" w:rsidR="00AD26E0" w:rsidRPr="0012019D" w:rsidRDefault="00AD26E0" w:rsidP="00AD26E0">
            <w:pPr>
              <w:spacing w:line="480" w:lineRule="auto"/>
              <w:ind w:left="527"/>
              <w:rPr>
                <w:b/>
                <w:bCs/>
                <w:sz w:val="16"/>
                <w:szCs w:val="16"/>
              </w:rPr>
            </w:pPr>
          </w:p>
        </w:tc>
      </w:tr>
      <w:tr w:rsidR="00B60B00" w:rsidRPr="000E79E0" w14:paraId="49F0F659" w14:textId="77777777" w:rsidTr="00A95D6A">
        <w:tc>
          <w:tcPr>
            <w:tcW w:w="2127" w:type="dxa"/>
            <w:tcBorders>
              <w:top w:val="single" w:sz="4" w:space="0" w:color="auto"/>
            </w:tcBorders>
          </w:tcPr>
          <w:p w14:paraId="1F08A64C" w14:textId="7AB2648B" w:rsidR="00B60B00" w:rsidRPr="000E490D" w:rsidRDefault="00B60B00" w:rsidP="00B60B00">
            <w:pPr>
              <w:spacing w:line="480" w:lineRule="auto"/>
              <w:ind w:left="176" w:right="-108" w:hanging="176"/>
              <w:rPr>
                <w:i/>
                <w:color w:val="000000" w:themeColor="text1"/>
                <w:sz w:val="16"/>
                <w:szCs w:val="16"/>
                <w:highlight w:val="cyan"/>
                <w:lang w:val="fr-CA"/>
              </w:rPr>
            </w:pPr>
            <w:proofErr w:type="spellStart"/>
            <w:r w:rsidRPr="00127533">
              <w:rPr>
                <w:i/>
                <w:color w:val="000000" w:themeColor="text1"/>
                <w:sz w:val="16"/>
                <w:szCs w:val="16"/>
                <w:lang w:val="fr-CA"/>
              </w:rPr>
              <w:t>Chromosera</w:t>
            </w:r>
            <w:proofErr w:type="spellEnd"/>
            <w:r w:rsidRPr="00127533">
              <w:rPr>
                <w:i/>
                <w:color w:val="000000" w:themeColor="text1"/>
                <w:sz w:val="16"/>
                <w:szCs w:val="16"/>
                <w:lang w:val="fr-CA"/>
              </w:rPr>
              <w:t xml:space="preserve"> </w:t>
            </w:r>
            <w:proofErr w:type="spellStart"/>
            <w:r w:rsidRPr="00127533">
              <w:rPr>
                <w:i/>
                <w:color w:val="000000" w:themeColor="text1"/>
                <w:sz w:val="16"/>
                <w:szCs w:val="16"/>
                <w:lang w:val="fr-CA"/>
              </w:rPr>
              <w:t>xanthochroa</w:t>
            </w:r>
            <w:proofErr w:type="spellEnd"/>
          </w:p>
        </w:tc>
        <w:tc>
          <w:tcPr>
            <w:tcW w:w="2403" w:type="dxa"/>
            <w:tcBorders>
              <w:top w:val="single" w:sz="4" w:space="0" w:color="auto"/>
            </w:tcBorders>
          </w:tcPr>
          <w:p w14:paraId="29E07BDD" w14:textId="14BE3573" w:rsidR="00B60B00" w:rsidRPr="000E490D" w:rsidRDefault="00B60B00" w:rsidP="00B60B00">
            <w:pPr>
              <w:spacing w:line="480" w:lineRule="auto"/>
              <w:ind w:left="-74" w:right="-345"/>
              <w:rPr>
                <w:color w:val="000000" w:themeColor="text1"/>
                <w:sz w:val="16"/>
                <w:szCs w:val="16"/>
                <w:highlight w:val="cyan"/>
                <w:lang w:val="fr-CA"/>
              </w:rPr>
            </w:pPr>
            <w:r w:rsidRPr="000E79E0">
              <w:rPr>
                <w:color w:val="000000" w:themeColor="text1"/>
                <w:sz w:val="16"/>
                <w:szCs w:val="16"/>
                <w:lang w:val="fr-CA"/>
              </w:rPr>
              <w:t>55746 K(M)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23FCA75A" w14:textId="79A1E39F" w:rsidR="00B60B00" w:rsidRPr="000E490D" w:rsidRDefault="00B60B00" w:rsidP="00B60B00">
            <w:pPr>
              <w:spacing w:line="480" w:lineRule="auto"/>
              <w:ind w:left="76"/>
              <w:rPr>
                <w:color w:val="000000" w:themeColor="text1"/>
                <w:sz w:val="16"/>
                <w:szCs w:val="16"/>
                <w:highlight w:val="cyan"/>
                <w:lang w:val="fr-CA"/>
              </w:rPr>
            </w:pPr>
            <w:proofErr w:type="spellStart"/>
            <w:r w:rsidRPr="000E79E0">
              <w:rPr>
                <w:color w:val="000000" w:themeColor="text1"/>
                <w:sz w:val="16"/>
                <w:szCs w:val="16"/>
                <w:lang w:val="fr-CA"/>
              </w:rPr>
              <w:t>England</w:t>
            </w:r>
            <w:proofErr w:type="spellEnd"/>
          </w:p>
        </w:tc>
        <w:tc>
          <w:tcPr>
            <w:tcW w:w="1980" w:type="dxa"/>
            <w:gridSpan w:val="3"/>
            <w:tcBorders>
              <w:top w:val="single" w:sz="4" w:space="0" w:color="auto"/>
            </w:tcBorders>
          </w:tcPr>
          <w:p w14:paraId="2EACE7E9" w14:textId="6179D33C" w:rsidR="00B60B00" w:rsidRPr="000E490D" w:rsidRDefault="00B60B00" w:rsidP="00B60B00">
            <w:pPr>
              <w:spacing w:line="480" w:lineRule="auto"/>
              <w:ind w:left="-183" w:firstLine="319"/>
              <w:rPr>
                <w:color w:val="000000" w:themeColor="text1"/>
                <w:sz w:val="16"/>
                <w:szCs w:val="16"/>
                <w:highlight w:val="cyan"/>
                <w:lang w:val="fr-CA"/>
              </w:rPr>
            </w:pPr>
            <w:r w:rsidRPr="000E79E0">
              <w:rPr>
                <w:color w:val="000000" w:themeColor="text1"/>
                <w:sz w:val="16"/>
                <w:szCs w:val="16"/>
                <w:lang w:val="fr-CA"/>
              </w:rPr>
              <w:t>EU784356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</w:tcBorders>
          </w:tcPr>
          <w:p w14:paraId="3A49A2AC" w14:textId="77878667" w:rsidR="00B60B00" w:rsidRPr="000E79E0" w:rsidRDefault="00B60B00" w:rsidP="00B60B00">
            <w:pPr>
              <w:spacing w:line="480" w:lineRule="auto"/>
              <w:ind w:left="-265" w:firstLine="142"/>
              <w:rPr>
                <w:color w:val="000000" w:themeColor="text1"/>
                <w:sz w:val="16"/>
                <w:szCs w:val="16"/>
                <w:lang w:val="fr-CA"/>
              </w:rPr>
            </w:pPr>
            <w:r w:rsidRPr="0012019D">
              <w:rPr>
                <w:b/>
                <w:bCs/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  <w:tcBorders>
              <w:top w:val="single" w:sz="4" w:space="0" w:color="auto"/>
            </w:tcBorders>
          </w:tcPr>
          <w:p w14:paraId="35F26FD6" w14:textId="77777777" w:rsidR="00B60B00" w:rsidRPr="000E79E0" w:rsidRDefault="00B60B00" w:rsidP="00B60B00">
            <w:pPr>
              <w:spacing w:line="480" w:lineRule="auto"/>
              <w:ind w:left="-183" w:firstLine="319"/>
              <w:rPr>
                <w:color w:val="000000" w:themeColor="text1"/>
                <w:sz w:val="16"/>
                <w:szCs w:val="16"/>
                <w:lang w:val="fr-CA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auto"/>
            </w:tcBorders>
          </w:tcPr>
          <w:p w14:paraId="30B925EE" w14:textId="77777777" w:rsidR="00B60B00" w:rsidRPr="000E79E0" w:rsidRDefault="00B60B00" w:rsidP="00B60B00">
            <w:pPr>
              <w:spacing w:line="480" w:lineRule="auto"/>
              <w:ind w:left="527"/>
              <w:rPr>
                <w:color w:val="000000" w:themeColor="text1"/>
                <w:sz w:val="16"/>
                <w:szCs w:val="16"/>
                <w:lang w:val="fr-CA"/>
              </w:rPr>
            </w:pPr>
          </w:p>
        </w:tc>
      </w:tr>
      <w:tr w:rsidR="00AD26E0" w:rsidRPr="00C340A4" w14:paraId="0EB62D25" w14:textId="77777777" w:rsidTr="00A95D6A">
        <w:tc>
          <w:tcPr>
            <w:tcW w:w="2127" w:type="dxa"/>
            <w:tcBorders>
              <w:bottom w:val="single" w:sz="4" w:space="0" w:color="auto"/>
            </w:tcBorders>
          </w:tcPr>
          <w:p w14:paraId="608CB182" w14:textId="1A3A6C8C" w:rsidR="00AD26E0" w:rsidRPr="00C340A4" w:rsidRDefault="00AD26E0" w:rsidP="001A20B6">
            <w:pPr>
              <w:spacing w:line="480" w:lineRule="auto"/>
              <w:ind w:left="176" w:right="-108" w:hanging="176"/>
              <w:rPr>
                <w:sz w:val="16"/>
                <w:szCs w:val="16"/>
                <w:lang w:val="fr-CA"/>
              </w:rPr>
            </w:pPr>
            <w:r w:rsidRPr="00C340A4">
              <w:rPr>
                <w:i/>
                <w:sz w:val="16"/>
                <w:szCs w:val="16"/>
                <w:lang w:val="fr-CA"/>
              </w:rPr>
              <w:t>C</w:t>
            </w:r>
            <w:r>
              <w:rPr>
                <w:i/>
                <w:sz w:val="16"/>
                <w:szCs w:val="16"/>
                <w:lang w:val="fr-CA"/>
              </w:rPr>
              <w:t>.</w:t>
            </w:r>
            <w:r w:rsidRPr="00C340A4">
              <w:rPr>
                <w:i/>
                <w:sz w:val="16"/>
                <w:szCs w:val="16"/>
                <w:lang w:val="fr-CA"/>
              </w:rPr>
              <w:t xml:space="preserve"> </w:t>
            </w:r>
            <w:proofErr w:type="spellStart"/>
            <w:r w:rsidRPr="00C340A4">
              <w:rPr>
                <w:i/>
                <w:sz w:val="16"/>
                <w:szCs w:val="16"/>
                <w:lang w:val="fr-CA"/>
              </w:rPr>
              <w:t>xanthochroa</w:t>
            </w:r>
            <w:proofErr w:type="spellEnd"/>
            <w:r w:rsidRPr="00C340A4">
              <w:rPr>
                <w:i/>
                <w:sz w:val="16"/>
                <w:szCs w:val="16"/>
                <w:lang w:val="fr-CA"/>
              </w:rPr>
              <w:t xml:space="preserve"> </w:t>
            </w:r>
            <w:r w:rsidRPr="00C340A4">
              <w:rPr>
                <w:sz w:val="16"/>
                <w:szCs w:val="16"/>
                <w:lang w:val="fr-CA"/>
              </w:rPr>
              <w:t>(</w:t>
            </w:r>
            <w:r>
              <w:rPr>
                <w:sz w:val="16"/>
                <w:szCs w:val="16"/>
                <w:lang w:val="fr-CA"/>
              </w:rPr>
              <w:t xml:space="preserve">as </w:t>
            </w:r>
            <w:r w:rsidRPr="00C340A4">
              <w:rPr>
                <w:i/>
                <w:sz w:val="16"/>
                <w:szCs w:val="16"/>
                <w:lang w:val="en-CA"/>
              </w:rPr>
              <w:t xml:space="preserve">C. </w:t>
            </w:r>
            <w:proofErr w:type="spellStart"/>
            <w:r w:rsidRPr="00C340A4">
              <w:rPr>
                <w:i/>
                <w:sz w:val="16"/>
                <w:szCs w:val="16"/>
                <w:lang w:val="en-CA"/>
              </w:rPr>
              <w:t>citrinopallida</w:t>
            </w:r>
            <w:proofErr w:type="spellEnd"/>
            <w:r w:rsidRPr="00C340A4">
              <w:rPr>
                <w:sz w:val="16"/>
                <w:szCs w:val="16"/>
                <w:lang w:val="fr-CA"/>
              </w:rPr>
              <w:t>)</w:t>
            </w: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14:paraId="1082A7B0" w14:textId="2E6A00CE" w:rsidR="00AD26E0" w:rsidRPr="00C340A4" w:rsidRDefault="00AD26E0" w:rsidP="00AD26E0">
            <w:pPr>
              <w:spacing w:line="480" w:lineRule="auto"/>
              <w:ind w:left="-74" w:right="-345"/>
              <w:rPr>
                <w:sz w:val="16"/>
                <w:szCs w:val="16"/>
                <w:lang w:val="fr-CA"/>
              </w:rPr>
            </w:pPr>
            <w:r w:rsidRPr="00C340A4">
              <w:rPr>
                <w:sz w:val="16"/>
                <w:szCs w:val="16"/>
                <w:lang w:val="fr-CA"/>
              </w:rPr>
              <w:t>301181</w:t>
            </w:r>
            <w:r>
              <w:rPr>
                <w:sz w:val="16"/>
                <w:szCs w:val="16"/>
                <w:lang w:val="fr-CA"/>
              </w:rPr>
              <w:t xml:space="preserve"> (O-F)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7F67CE25" w14:textId="77777777" w:rsidR="00AD26E0" w:rsidRPr="00C340A4" w:rsidRDefault="00AD26E0" w:rsidP="00AD26E0">
            <w:pPr>
              <w:spacing w:line="480" w:lineRule="auto"/>
              <w:ind w:left="76"/>
              <w:rPr>
                <w:sz w:val="16"/>
                <w:szCs w:val="16"/>
                <w:lang w:val="fr-CA"/>
              </w:rPr>
            </w:pPr>
            <w:proofErr w:type="spellStart"/>
            <w:r w:rsidRPr="00C340A4">
              <w:rPr>
                <w:sz w:val="16"/>
                <w:szCs w:val="16"/>
                <w:lang w:val="fr-CA"/>
              </w:rPr>
              <w:t>Norway</w:t>
            </w:r>
            <w:proofErr w:type="spellEnd"/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</w:tcPr>
          <w:p w14:paraId="6D856A9F" w14:textId="77777777" w:rsidR="00AD26E0" w:rsidRPr="00C340A4" w:rsidRDefault="00AD26E0" w:rsidP="00AD26E0">
            <w:pPr>
              <w:spacing w:line="480" w:lineRule="auto"/>
              <w:ind w:left="-183" w:firstLine="319"/>
              <w:rPr>
                <w:sz w:val="16"/>
                <w:szCs w:val="16"/>
                <w:lang w:val="fr-CA"/>
              </w:rPr>
            </w:pPr>
            <w:r w:rsidRPr="00C340A4">
              <w:rPr>
                <w:sz w:val="16"/>
                <w:szCs w:val="16"/>
                <w:lang w:val="fr-CA"/>
              </w:rPr>
              <w:t>NOBAS5180-18</w:t>
            </w:r>
          </w:p>
        </w:tc>
        <w:tc>
          <w:tcPr>
            <w:tcW w:w="1397" w:type="dxa"/>
            <w:gridSpan w:val="2"/>
            <w:tcBorders>
              <w:bottom w:val="single" w:sz="4" w:space="0" w:color="auto"/>
            </w:tcBorders>
          </w:tcPr>
          <w:p w14:paraId="4AA6FA24" w14:textId="6E1487F8" w:rsidR="00AD26E0" w:rsidRPr="00C340A4" w:rsidRDefault="00AD26E0" w:rsidP="00AD26E0">
            <w:pPr>
              <w:spacing w:line="480" w:lineRule="auto"/>
              <w:ind w:left="-265" w:firstLine="142"/>
              <w:rPr>
                <w:sz w:val="16"/>
                <w:szCs w:val="16"/>
                <w:lang w:val="fr-CA"/>
              </w:rPr>
            </w:pPr>
            <w:r w:rsidRPr="0012019D">
              <w:rPr>
                <w:b/>
                <w:bCs/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  <w:tcBorders>
              <w:bottom w:val="single" w:sz="4" w:space="0" w:color="auto"/>
            </w:tcBorders>
          </w:tcPr>
          <w:p w14:paraId="1C1457B8" w14:textId="77777777" w:rsidR="00AD26E0" w:rsidRPr="00C340A4" w:rsidRDefault="00AD26E0" w:rsidP="00AD26E0">
            <w:pPr>
              <w:spacing w:line="480" w:lineRule="auto"/>
              <w:ind w:left="-183" w:firstLine="319"/>
              <w:rPr>
                <w:sz w:val="16"/>
                <w:szCs w:val="16"/>
                <w:lang w:val="fr-CA"/>
              </w:rPr>
            </w:pPr>
          </w:p>
        </w:tc>
        <w:tc>
          <w:tcPr>
            <w:tcW w:w="327" w:type="dxa"/>
            <w:gridSpan w:val="2"/>
            <w:tcBorders>
              <w:bottom w:val="single" w:sz="4" w:space="0" w:color="auto"/>
            </w:tcBorders>
          </w:tcPr>
          <w:p w14:paraId="4C5C5F05" w14:textId="61192103" w:rsidR="00AD26E0" w:rsidRPr="00C340A4" w:rsidRDefault="00AD26E0" w:rsidP="00AD26E0">
            <w:pPr>
              <w:spacing w:line="480" w:lineRule="auto"/>
              <w:ind w:left="527"/>
              <w:rPr>
                <w:sz w:val="16"/>
                <w:szCs w:val="16"/>
                <w:lang w:val="fr-CA"/>
              </w:rPr>
            </w:pPr>
          </w:p>
        </w:tc>
      </w:tr>
      <w:tr w:rsidR="00AD26E0" w:rsidRPr="00C340A4" w14:paraId="0157C5D9" w14:textId="77777777" w:rsidTr="00A95D6A">
        <w:tc>
          <w:tcPr>
            <w:tcW w:w="2127" w:type="dxa"/>
            <w:tcBorders>
              <w:top w:val="single" w:sz="4" w:space="0" w:color="auto"/>
            </w:tcBorders>
          </w:tcPr>
          <w:p w14:paraId="7DEE8E3F" w14:textId="77777777" w:rsidR="00AD26E0" w:rsidRPr="00C340A4" w:rsidRDefault="00AD26E0" w:rsidP="001A20B6">
            <w:pPr>
              <w:spacing w:line="480" w:lineRule="auto"/>
              <w:ind w:left="176" w:right="-108" w:hanging="176"/>
              <w:rPr>
                <w:sz w:val="16"/>
                <w:szCs w:val="16"/>
                <w:lang w:val="fr-CA"/>
              </w:rPr>
            </w:pPr>
            <w:proofErr w:type="spellStart"/>
            <w:r w:rsidRPr="00C340A4">
              <w:rPr>
                <w:i/>
                <w:iCs/>
                <w:sz w:val="16"/>
                <w:szCs w:val="16"/>
              </w:rPr>
              <w:t>Chrysomphalina</w:t>
            </w:r>
            <w:proofErr w:type="spellEnd"/>
            <w:r w:rsidRPr="00C340A4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340A4">
              <w:rPr>
                <w:i/>
                <w:iCs/>
                <w:sz w:val="16"/>
                <w:szCs w:val="16"/>
              </w:rPr>
              <w:t>chrysophylla</w:t>
            </w:r>
            <w:proofErr w:type="spellEnd"/>
          </w:p>
        </w:tc>
        <w:tc>
          <w:tcPr>
            <w:tcW w:w="2403" w:type="dxa"/>
            <w:tcBorders>
              <w:top w:val="single" w:sz="4" w:space="0" w:color="auto"/>
            </w:tcBorders>
          </w:tcPr>
          <w:p w14:paraId="43D414BA" w14:textId="4FC011EB" w:rsidR="00AD26E0" w:rsidRPr="00C340A4" w:rsidRDefault="00AD26E0" w:rsidP="00AD26E0">
            <w:pPr>
              <w:spacing w:line="480" w:lineRule="auto"/>
              <w:ind w:left="-74" w:right="-345"/>
              <w:rPr>
                <w:sz w:val="16"/>
                <w:szCs w:val="16"/>
                <w:lang w:val="fr-CA"/>
              </w:rPr>
            </w:pPr>
            <w:r w:rsidRPr="00C340A4">
              <w:rPr>
                <w:sz w:val="16"/>
                <w:szCs w:val="16"/>
              </w:rPr>
              <w:t>899106</w:t>
            </w:r>
            <w:r>
              <w:rPr>
                <w:sz w:val="16"/>
                <w:szCs w:val="16"/>
              </w:rPr>
              <w:t xml:space="preserve"> (</w:t>
            </w:r>
            <w:r w:rsidRPr="00C340A4">
              <w:rPr>
                <w:sz w:val="16"/>
                <w:szCs w:val="16"/>
              </w:rPr>
              <w:t>PRM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3A2BF791" w14:textId="77777777" w:rsidR="00AD26E0" w:rsidRPr="00C340A4" w:rsidRDefault="00AD26E0" w:rsidP="00AD26E0">
            <w:pPr>
              <w:spacing w:line="480" w:lineRule="auto"/>
              <w:ind w:left="76"/>
              <w:rPr>
                <w:sz w:val="16"/>
                <w:szCs w:val="16"/>
                <w:lang w:val="fr-CA"/>
              </w:rPr>
            </w:pPr>
            <w:r w:rsidRPr="00C340A4">
              <w:rPr>
                <w:sz w:val="16"/>
                <w:szCs w:val="16"/>
              </w:rPr>
              <w:t>Czech Republic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</w:tcBorders>
          </w:tcPr>
          <w:p w14:paraId="33DDDAA1" w14:textId="77777777" w:rsidR="00AD26E0" w:rsidRPr="00C340A4" w:rsidRDefault="00AD26E0" w:rsidP="00AD26E0">
            <w:pPr>
              <w:spacing w:line="480" w:lineRule="auto"/>
              <w:ind w:left="-183" w:firstLine="319"/>
              <w:rPr>
                <w:sz w:val="16"/>
                <w:szCs w:val="16"/>
                <w:lang w:val="fr-CA"/>
              </w:rPr>
            </w:pPr>
            <w:r w:rsidRPr="00C340A4">
              <w:rPr>
                <w:sz w:val="16"/>
                <w:szCs w:val="16"/>
              </w:rPr>
              <w:t>LT854035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</w:tcBorders>
          </w:tcPr>
          <w:p w14:paraId="06ECC416" w14:textId="24B13167" w:rsidR="00AD26E0" w:rsidRPr="00C340A4" w:rsidRDefault="00AD26E0" w:rsidP="00AD26E0">
            <w:pPr>
              <w:spacing w:line="480" w:lineRule="auto"/>
              <w:ind w:left="-265" w:firstLine="142"/>
              <w:rPr>
                <w:sz w:val="16"/>
                <w:szCs w:val="16"/>
                <w:lang w:val="fr-CA"/>
              </w:rPr>
            </w:pPr>
            <w:r w:rsidRPr="0012019D">
              <w:rPr>
                <w:b/>
                <w:bCs/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  <w:tcBorders>
              <w:top w:val="single" w:sz="4" w:space="0" w:color="auto"/>
            </w:tcBorders>
          </w:tcPr>
          <w:p w14:paraId="543BE212" w14:textId="77777777" w:rsidR="00AD26E0" w:rsidRPr="00C340A4" w:rsidRDefault="00AD26E0" w:rsidP="00AD26E0">
            <w:pPr>
              <w:spacing w:line="480" w:lineRule="auto"/>
              <w:ind w:left="-183" w:firstLine="319"/>
              <w:rPr>
                <w:sz w:val="16"/>
                <w:szCs w:val="16"/>
                <w:lang w:val="fr-CA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auto"/>
            </w:tcBorders>
          </w:tcPr>
          <w:p w14:paraId="43C540E7" w14:textId="58627553" w:rsidR="00AD26E0" w:rsidRPr="00C340A4" w:rsidRDefault="00AD26E0" w:rsidP="00AD26E0">
            <w:pPr>
              <w:spacing w:line="480" w:lineRule="auto"/>
              <w:ind w:left="527"/>
              <w:rPr>
                <w:sz w:val="16"/>
                <w:szCs w:val="16"/>
                <w:lang w:val="fr-CA"/>
              </w:rPr>
            </w:pPr>
          </w:p>
        </w:tc>
      </w:tr>
      <w:tr w:rsidR="00B60B00" w:rsidRPr="00C340A4" w14:paraId="149064A0" w14:textId="77777777" w:rsidTr="00A95D6A">
        <w:tc>
          <w:tcPr>
            <w:tcW w:w="2127" w:type="dxa"/>
            <w:tcBorders>
              <w:top w:val="single" w:sz="4" w:space="0" w:color="auto"/>
            </w:tcBorders>
          </w:tcPr>
          <w:p w14:paraId="335A721E" w14:textId="77777777" w:rsidR="00B60B00" w:rsidRPr="00C340A4" w:rsidRDefault="00B60B00" w:rsidP="001A20B6">
            <w:pPr>
              <w:spacing w:line="480" w:lineRule="auto"/>
              <w:ind w:left="176" w:right="-108" w:hanging="176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403" w:type="dxa"/>
            <w:tcBorders>
              <w:top w:val="single" w:sz="4" w:space="0" w:color="auto"/>
            </w:tcBorders>
          </w:tcPr>
          <w:p w14:paraId="2FD8A957" w14:textId="77777777" w:rsidR="00B60B00" w:rsidRPr="00C340A4" w:rsidRDefault="00B60B00" w:rsidP="00AD26E0">
            <w:pPr>
              <w:spacing w:line="480" w:lineRule="auto"/>
              <w:ind w:left="-74" w:right="-345"/>
              <w:rPr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25E5412E" w14:textId="77777777" w:rsidR="00B60B00" w:rsidRPr="00C340A4" w:rsidRDefault="00B60B00" w:rsidP="00AD26E0">
            <w:pPr>
              <w:spacing w:line="480" w:lineRule="auto"/>
              <w:ind w:left="76"/>
              <w:rPr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</w:tcBorders>
          </w:tcPr>
          <w:p w14:paraId="67023BA1" w14:textId="77777777" w:rsidR="00B60B00" w:rsidRPr="00C340A4" w:rsidRDefault="00B60B00" w:rsidP="00AD26E0">
            <w:pPr>
              <w:spacing w:line="480" w:lineRule="auto"/>
              <w:ind w:left="-183" w:firstLine="319"/>
              <w:rPr>
                <w:sz w:val="16"/>
                <w:szCs w:val="16"/>
              </w:rPr>
            </w:pPr>
          </w:p>
        </w:tc>
        <w:tc>
          <w:tcPr>
            <w:tcW w:w="1397" w:type="dxa"/>
            <w:gridSpan w:val="2"/>
            <w:tcBorders>
              <w:top w:val="single" w:sz="4" w:space="0" w:color="auto"/>
            </w:tcBorders>
          </w:tcPr>
          <w:p w14:paraId="5BB678FC" w14:textId="77777777" w:rsidR="00B60B00" w:rsidRPr="0012019D" w:rsidRDefault="00B60B00" w:rsidP="00AD26E0">
            <w:pPr>
              <w:spacing w:line="480" w:lineRule="auto"/>
              <w:ind w:left="-265" w:firstLine="142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gridSpan w:val="2"/>
            <w:tcBorders>
              <w:top w:val="single" w:sz="4" w:space="0" w:color="auto"/>
            </w:tcBorders>
          </w:tcPr>
          <w:p w14:paraId="024C522A" w14:textId="77777777" w:rsidR="00B60B00" w:rsidRPr="00C340A4" w:rsidRDefault="00B60B00" w:rsidP="00AD26E0">
            <w:pPr>
              <w:spacing w:line="480" w:lineRule="auto"/>
              <w:ind w:left="-183" w:firstLine="319"/>
              <w:rPr>
                <w:sz w:val="16"/>
                <w:szCs w:val="16"/>
                <w:lang w:val="fr-CA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auto"/>
            </w:tcBorders>
          </w:tcPr>
          <w:p w14:paraId="44F8B6FA" w14:textId="77777777" w:rsidR="00B60B00" w:rsidRPr="00C340A4" w:rsidRDefault="00B60B00" w:rsidP="00AD26E0">
            <w:pPr>
              <w:spacing w:line="480" w:lineRule="auto"/>
              <w:ind w:left="527"/>
              <w:rPr>
                <w:sz w:val="16"/>
                <w:szCs w:val="16"/>
                <w:lang w:val="fr-CA"/>
              </w:rPr>
            </w:pPr>
          </w:p>
        </w:tc>
      </w:tr>
      <w:tr w:rsidR="00AD26E0" w:rsidRPr="000E79E0" w14:paraId="78B12C45" w14:textId="77777777" w:rsidTr="00A95D6A">
        <w:trPr>
          <w:trHeight w:val="78"/>
        </w:trPr>
        <w:tc>
          <w:tcPr>
            <w:tcW w:w="2127" w:type="dxa"/>
            <w:tcBorders>
              <w:bottom w:val="single" w:sz="4" w:space="0" w:color="auto"/>
            </w:tcBorders>
          </w:tcPr>
          <w:p w14:paraId="1F4DC6D6" w14:textId="253C1FDF" w:rsidR="00AD26E0" w:rsidRPr="000E79E0" w:rsidRDefault="00AD26E0" w:rsidP="001A20B6">
            <w:pPr>
              <w:spacing w:line="480" w:lineRule="auto"/>
              <w:ind w:left="176" w:right="-108" w:hanging="176"/>
              <w:rPr>
                <w:color w:val="000000" w:themeColor="text1"/>
                <w:sz w:val="16"/>
                <w:szCs w:val="16"/>
                <w:lang w:val="fr-CA"/>
              </w:rPr>
            </w:pPr>
            <w:proofErr w:type="spellStart"/>
            <w:r w:rsidRPr="000E79E0">
              <w:rPr>
                <w:i/>
                <w:iCs/>
                <w:color w:val="000000" w:themeColor="text1"/>
                <w:sz w:val="16"/>
                <w:szCs w:val="16"/>
              </w:rPr>
              <w:t>Chrysomphalina</w:t>
            </w:r>
            <w:proofErr w:type="spellEnd"/>
            <w:r w:rsidRPr="000E79E0">
              <w:rPr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E79E0">
              <w:rPr>
                <w:i/>
                <w:iCs/>
                <w:color w:val="000000" w:themeColor="text1"/>
                <w:sz w:val="16"/>
                <w:szCs w:val="16"/>
              </w:rPr>
              <w:t>grossula</w:t>
            </w:r>
            <w:proofErr w:type="spellEnd"/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14:paraId="05D1D1A5" w14:textId="61F4EA02" w:rsidR="00AD26E0" w:rsidRPr="000E79E0" w:rsidRDefault="00AD26E0" w:rsidP="00AD26E0">
            <w:pPr>
              <w:spacing w:line="480" w:lineRule="auto"/>
              <w:ind w:left="-74" w:right="-345"/>
              <w:rPr>
                <w:color w:val="000000" w:themeColor="text1"/>
                <w:sz w:val="16"/>
                <w:szCs w:val="16"/>
                <w:lang w:val="fr-CA"/>
              </w:rPr>
            </w:pPr>
            <w:r w:rsidRPr="000E79E0">
              <w:rPr>
                <w:color w:val="000000" w:themeColor="text1"/>
                <w:sz w:val="16"/>
                <w:szCs w:val="16"/>
              </w:rPr>
              <w:t>113683 (OSC)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D645402" w14:textId="54FA0D0F" w:rsidR="00AD26E0" w:rsidRPr="000E79E0" w:rsidRDefault="00AD26E0" w:rsidP="00AD26E0">
            <w:pPr>
              <w:spacing w:line="480" w:lineRule="auto"/>
              <w:ind w:left="76"/>
              <w:rPr>
                <w:color w:val="000000" w:themeColor="text1"/>
                <w:sz w:val="16"/>
                <w:szCs w:val="16"/>
                <w:lang w:val="fr-CA"/>
              </w:rPr>
            </w:pPr>
            <w:r w:rsidRPr="000E79E0">
              <w:rPr>
                <w:color w:val="000000" w:themeColor="text1"/>
                <w:sz w:val="16"/>
                <w:szCs w:val="16"/>
                <w:lang w:val="fr-CA"/>
              </w:rPr>
              <w:t>Oregon, USA</w:t>
            </w: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</w:tcPr>
          <w:p w14:paraId="3D754EF2" w14:textId="77777777" w:rsidR="00AD26E0" w:rsidRPr="000E79E0" w:rsidRDefault="00AD26E0" w:rsidP="00AD26E0">
            <w:pPr>
              <w:spacing w:line="480" w:lineRule="auto"/>
              <w:ind w:left="-183" w:firstLine="319"/>
              <w:rPr>
                <w:color w:val="000000" w:themeColor="text1"/>
                <w:sz w:val="16"/>
                <w:szCs w:val="16"/>
                <w:lang w:val="fr-CA"/>
              </w:rPr>
            </w:pPr>
            <w:r w:rsidRPr="000E79E0">
              <w:rPr>
                <w:color w:val="000000" w:themeColor="text1"/>
                <w:sz w:val="16"/>
                <w:szCs w:val="16"/>
              </w:rPr>
              <w:t>EU644704</w:t>
            </w:r>
          </w:p>
        </w:tc>
        <w:tc>
          <w:tcPr>
            <w:tcW w:w="1397" w:type="dxa"/>
            <w:gridSpan w:val="2"/>
            <w:tcBorders>
              <w:bottom w:val="single" w:sz="4" w:space="0" w:color="auto"/>
            </w:tcBorders>
          </w:tcPr>
          <w:p w14:paraId="588D39EF" w14:textId="3FB0C56F" w:rsidR="00AD26E0" w:rsidRPr="000E79E0" w:rsidRDefault="00AD26E0" w:rsidP="00AD26E0">
            <w:pPr>
              <w:spacing w:line="480" w:lineRule="auto"/>
              <w:ind w:left="-265" w:firstLine="142"/>
              <w:rPr>
                <w:color w:val="000000" w:themeColor="text1"/>
                <w:sz w:val="16"/>
                <w:szCs w:val="16"/>
                <w:lang w:val="fr-CA"/>
              </w:rPr>
            </w:pPr>
            <w:r w:rsidRPr="0012019D">
              <w:rPr>
                <w:b/>
                <w:bCs/>
                <w:sz w:val="16"/>
                <w:szCs w:val="16"/>
              </w:rPr>
              <w:t>_________</w:t>
            </w:r>
          </w:p>
        </w:tc>
        <w:tc>
          <w:tcPr>
            <w:tcW w:w="525" w:type="dxa"/>
            <w:gridSpan w:val="2"/>
            <w:tcBorders>
              <w:bottom w:val="single" w:sz="4" w:space="0" w:color="auto"/>
            </w:tcBorders>
          </w:tcPr>
          <w:p w14:paraId="262993CC" w14:textId="77777777" w:rsidR="00AD26E0" w:rsidRPr="000E79E0" w:rsidRDefault="00AD26E0" w:rsidP="00AD26E0">
            <w:pPr>
              <w:spacing w:line="480" w:lineRule="auto"/>
              <w:ind w:left="-183" w:firstLine="319"/>
              <w:rPr>
                <w:color w:val="000000" w:themeColor="text1"/>
                <w:sz w:val="16"/>
                <w:szCs w:val="16"/>
                <w:lang w:val="fr-CA"/>
              </w:rPr>
            </w:pPr>
          </w:p>
        </w:tc>
        <w:tc>
          <w:tcPr>
            <w:tcW w:w="327" w:type="dxa"/>
            <w:gridSpan w:val="2"/>
            <w:tcBorders>
              <w:bottom w:val="single" w:sz="4" w:space="0" w:color="auto"/>
            </w:tcBorders>
          </w:tcPr>
          <w:p w14:paraId="6CF7C799" w14:textId="3C47B64E" w:rsidR="00AD26E0" w:rsidRPr="000E79E0" w:rsidRDefault="00AD26E0" w:rsidP="00AD26E0">
            <w:pPr>
              <w:spacing w:line="480" w:lineRule="auto"/>
              <w:ind w:left="527"/>
              <w:rPr>
                <w:color w:val="000000" w:themeColor="text1"/>
                <w:sz w:val="16"/>
                <w:szCs w:val="16"/>
                <w:lang w:val="fr-CA"/>
              </w:rPr>
            </w:pPr>
          </w:p>
        </w:tc>
      </w:tr>
    </w:tbl>
    <w:p w14:paraId="631D800C" w14:textId="3D6B8652" w:rsidR="00116581" w:rsidRPr="00D30A36" w:rsidRDefault="00116581" w:rsidP="008C3F5A">
      <w:pPr>
        <w:ind w:left="-284"/>
        <w:rPr>
          <w:sz w:val="16"/>
          <w:szCs w:val="16"/>
          <w:lang w:val="en-CA"/>
        </w:rPr>
      </w:pPr>
    </w:p>
    <w:p w14:paraId="0968D61E" w14:textId="77777777" w:rsidR="00B30A7B" w:rsidRPr="00D30A36" w:rsidRDefault="00B30A7B" w:rsidP="008C3F5A">
      <w:pPr>
        <w:ind w:left="-284"/>
        <w:rPr>
          <w:sz w:val="16"/>
          <w:szCs w:val="16"/>
          <w:lang w:val="en-CA"/>
        </w:rPr>
      </w:pPr>
    </w:p>
    <w:sectPr w:rsidR="00B30A7B" w:rsidRPr="00D30A36" w:rsidSect="008C3F5A">
      <w:pgSz w:w="11900" w:h="16820"/>
      <w:pgMar w:top="1276" w:right="1134" w:bottom="127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5039D" w14:textId="77777777" w:rsidR="00685D26" w:rsidRDefault="00685D26" w:rsidP="00AD254D">
      <w:r>
        <w:separator/>
      </w:r>
    </w:p>
  </w:endnote>
  <w:endnote w:type="continuationSeparator" w:id="0">
    <w:p w14:paraId="13FCDD46" w14:textId="77777777" w:rsidR="00685D26" w:rsidRDefault="00685D26" w:rsidP="00AD2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F6793" w14:textId="77777777" w:rsidR="00685D26" w:rsidRDefault="00685D26" w:rsidP="00AD254D">
      <w:r>
        <w:separator/>
      </w:r>
    </w:p>
  </w:footnote>
  <w:footnote w:type="continuationSeparator" w:id="0">
    <w:p w14:paraId="374C52B1" w14:textId="77777777" w:rsidR="00685D26" w:rsidRDefault="00685D26" w:rsidP="00AD254D">
      <w:r>
        <w:continuationSeparator/>
      </w:r>
    </w:p>
  </w:footnote>
  <w:footnote w:id="1">
    <w:p w14:paraId="3E1F1C65" w14:textId="25558426" w:rsidR="00AD254D" w:rsidRPr="00AD254D" w:rsidRDefault="00AD254D" w:rsidP="0004212D">
      <w:pPr>
        <w:pStyle w:val="FootnoteText"/>
        <w:ind w:left="187" w:hanging="187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NOBASS is the acronym for Barcode of Life Data (BOLD) </w:t>
      </w:r>
      <w:hyperlink r:id="rId1" w:history="1">
        <w:r w:rsidRPr="000A45E8">
          <w:rPr>
            <w:rStyle w:val="Hyperlink"/>
            <w:lang w:val="en-US"/>
          </w:rPr>
          <w:t>http://www.boldsystems.org/index.php/Login/page?destination=MAS_Management_UserConsole</w:t>
        </w:r>
      </w:hyperlink>
    </w:p>
  </w:footnote>
  <w:footnote w:id="2">
    <w:p w14:paraId="7302F0F3" w14:textId="22759965" w:rsidR="002648C7" w:rsidRPr="00B753FD" w:rsidRDefault="002648C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US"/>
        </w:rPr>
        <w:t>iNat</w:t>
      </w:r>
      <w:proofErr w:type="spellEnd"/>
      <w:r>
        <w:rPr>
          <w:lang w:val="en-US"/>
        </w:rPr>
        <w:t xml:space="preserve"> is an abbreviation for </w:t>
      </w:r>
      <w:proofErr w:type="spellStart"/>
      <w:r>
        <w:rPr>
          <w:lang w:val="en-US"/>
        </w:rPr>
        <w:t>iNaturalist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ins w:id="0" w:author="Deborah Lodge" w:date="2024-06-25T14:28:00Z">
        <w:r>
          <w:rPr>
            <w:lang w:val="en-US"/>
          </w:rPr>
          <w:instrText>HYPERLINK "</w:instrText>
        </w:r>
      </w:ins>
      <w:r w:rsidRPr="00B753FD">
        <w:rPr>
          <w:lang w:val="en-US"/>
        </w:rPr>
        <w:instrText>https://www.inaturalist.org/home</w:instrText>
      </w:r>
      <w:ins w:id="1" w:author="Deborah Lodge" w:date="2024-06-25T14:28:00Z">
        <w:r>
          <w:rPr>
            <w:lang w:val="en-US"/>
          </w:rPr>
          <w:instrText>"</w:instrText>
        </w:r>
      </w:ins>
      <w:r>
        <w:rPr>
          <w:lang w:val="en-US"/>
        </w:rPr>
      </w:r>
      <w:r>
        <w:rPr>
          <w:lang w:val="en-US"/>
        </w:rPr>
        <w:fldChar w:fldCharType="separate"/>
      </w:r>
      <w:r w:rsidRPr="00E15DFC">
        <w:rPr>
          <w:rStyle w:val="Hyperlink"/>
          <w:lang w:val="en-US"/>
        </w:rPr>
        <w:t>https://www.inaturalist.org/home</w:t>
      </w:r>
      <w:r>
        <w:rPr>
          <w:lang w:val="en-US"/>
        </w:rPr>
        <w:fldChar w:fldCharType="end"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eborah Lodge">
    <w15:presenceInfo w15:providerId="Windows Live" w15:userId="1e60b2817bc9a4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81"/>
    <w:rsid w:val="000155DA"/>
    <w:rsid w:val="0004212D"/>
    <w:rsid w:val="000D2A6C"/>
    <w:rsid w:val="000E490D"/>
    <w:rsid w:val="000E79E0"/>
    <w:rsid w:val="00113BF7"/>
    <w:rsid w:val="00116581"/>
    <w:rsid w:val="0012019D"/>
    <w:rsid w:val="00127533"/>
    <w:rsid w:val="001557BE"/>
    <w:rsid w:val="00186BC8"/>
    <w:rsid w:val="001A20B6"/>
    <w:rsid w:val="001B5881"/>
    <w:rsid w:val="001E4152"/>
    <w:rsid w:val="00224B1E"/>
    <w:rsid w:val="002648C7"/>
    <w:rsid w:val="00284075"/>
    <w:rsid w:val="002A763A"/>
    <w:rsid w:val="002B7B6E"/>
    <w:rsid w:val="002F0DE2"/>
    <w:rsid w:val="002F6BE0"/>
    <w:rsid w:val="00341F3D"/>
    <w:rsid w:val="003627E1"/>
    <w:rsid w:val="0036419D"/>
    <w:rsid w:val="00395D7F"/>
    <w:rsid w:val="003D16F0"/>
    <w:rsid w:val="004B49B0"/>
    <w:rsid w:val="004E0B6A"/>
    <w:rsid w:val="00555B24"/>
    <w:rsid w:val="005708E1"/>
    <w:rsid w:val="005B5F0C"/>
    <w:rsid w:val="005E5A4D"/>
    <w:rsid w:val="00622FE2"/>
    <w:rsid w:val="00685D26"/>
    <w:rsid w:val="00687ECC"/>
    <w:rsid w:val="006A39BB"/>
    <w:rsid w:val="006A5A87"/>
    <w:rsid w:val="006E2C13"/>
    <w:rsid w:val="006E7EEA"/>
    <w:rsid w:val="00720258"/>
    <w:rsid w:val="007735E6"/>
    <w:rsid w:val="007E6337"/>
    <w:rsid w:val="00810B73"/>
    <w:rsid w:val="00810DDF"/>
    <w:rsid w:val="00812607"/>
    <w:rsid w:val="008213EF"/>
    <w:rsid w:val="008222AD"/>
    <w:rsid w:val="008444E7"/>
    <w:rsid w:val="008A0908"/>
    <w:rsid w:val="008B1D2F"/>
    <w:rsid w:val="008C3F5A"/>
    <w:rsid w:val="00910B1F"/>
    <w:rsid w:val="00972926"/>
    <w:rsid w:val="009A1C40"/>
    <w:rsid w:val="009B18E1"/>
    <w:rsid w:val="00A95D6A"/>
    <w:rsid w:val="00AC058A"/>
    <w:rsid w:val="00AD254D"/>
    <w:rsid w:val="00AD26E0"/>
    <w:rsid w:val="00AF55EB"/>
    <w:rsid w:val="00B30A7B"/>
    <w:rsid w:val="00B60B00"/>
    <w:rsid w:val="00B753FD"/>
    <w:rsid w:val="00BB4075"/>
    <w:rsid w:val="00BD4770"/>
    <w:rsid w:val="00C04845"/>
    <w:rsid w:val="00C0781D"/>
    <w:rsid w:val="00C15F3D"/>
    <w:rsid w:val="00C53A42"/>
    <w:rsid w:val="00C55498"/>
    <w:rsid w:val="00C838BE"/>
    <w:rsid w:val="00C8545B"/>
    <w:rsid w:val="00C94225"/>
    <w:rsid w:val="00CB0220"/>
    <w:rsid w:val="00CC1FFC"/>
    <w:rsid w:val="00D076DF"/>
    <w:rsid w:val="00D30A36"/>
    <w:rsid w:val="00E32407"/>
    <w:rsid w:val="00E57825"/>
    <w:rsid w:val="00E72AA3"/>
    <w:rsid w:val="00E93A14"/>
    <w:rsid w:val="00EC22F1"/>
    <w:rsid w:val="00ED1B42"/>
    <w:rsid w:val="00ED419D"/>
    <w:rsid w:val="00F3694C"/>
    <w:rsid w:val="00F80041"/>
    <w:rsid w:val="00F91851"/>
    <w:rsid w:val="00F9750F"/>
    <w:rsid w:val="00FB21F9"/>
    <w:rsid w:val="00FB250E"/>
    <w:rsid w:val="00FB4585"/>
    <w:rsid w:val="00FC1BB9"/>
    <w:rsid w:val="00FD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3EC2"/>
  <w15:chartTrackingRefBased/>
  <w15:docId w15:val="{0CD9278D-F43B-8447-B001-C78FEB74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581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58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58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58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58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58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58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58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58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58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5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1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58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16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58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16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58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16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5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116581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6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6581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feature">
    <w:name w:val="feature"/>
    <w:basedOn w:val="DefaultParagraphFont"/>
    <w:rsid w:val="00116581"/>
  </w:style>
  <w:style w:type="table" w:styleId="TableGrid">
    <w:name w:val="Table Grid"/>
    <w:basedOn w:val="TableNormal"/>
    <w:uiPriority w:val="39"/>
    <w:rsid w:val="00116581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D254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54D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AD254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AD254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12607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5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oldsystems.org/index.php/Login/page?destination=MAS_Management_User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Lodge</dc:creator>
  <cp:keywords/>
  <dc:description/>
  <cp:lastModifiedBy>Grootmyers, Django</cp:lastModifiedBy>
  <cp:revision>5</cp:revision>
  <dcterms:created xsi:type="dcterms:W3CDTF">2024-09-10T19:22:00Z</dcterms:created>
  <dcterms:modified xsi:type="dcterms:W3CDTF">2024-09-11T03:41:00Z</dcterms:modified>
</cp:coreProperties>
</file>